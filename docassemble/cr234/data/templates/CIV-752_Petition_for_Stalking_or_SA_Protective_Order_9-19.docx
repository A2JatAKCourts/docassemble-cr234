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1FB8" w:rsidRPr="00E010C1" w:rsidRDefault="00791FB8" w:rsidP="00E010C1">
      <w:pPr>
        <w:pStyle w:val="BodyText"/>
        <w:spacing w:line="240" w:lineRule="auto"/>
        <w:rPr>
          <w:rFonts w:ascii="Arial" w:hAnsi="Arial" w:cs="Arial"/>
          <w:szCs w:val="24"/>
        </w:rPr>
      </w:pPr>
      <w:r w:rsidRPr="00E010C1">
        <w:rPr>
          <w:rFonts w:ascii="Arial" w:hAnsi="Arial" w:cs="Arial"/>
          <w:szCs w:val="24"/>
        </w:rPr>
        <w:t xml:space="preserve">IN THE </w:t>
      </w:r>
      <w:smartTag w:uri="urn:schemas-microsoft-com:office:smarttags" w:element="Street">
        <w:smartTag w:uri="urn:schemas-microsoft-com:office:smarttags" w:element="address">
          <w:r w:rsidRPr="00E010C1">
            <w:rPr>
              <w:rFonts w:ascii="Arial" w:hAnsi="Arial" w:cs="Arial"/>
              <w:szCs w:val="24"/>
            </w:rPr>
            <w:t>DISTRICT/SUPERIOR COURT</w:t>
          </w:r>
        </w:smartTag>
      </w:smartTag>
      <w:r w:rsidRPr="00E010C1">
        <w:rPr>
          <w:rFonts w:ascii="Arial" w:hAnsi="Arial" w:cs="Arial"/>
          <w:szCs w:val="24"/>
        </w:rPr>
        <w:t xml:space="preserve"> FOR THE STATE OF </w:t>
      </w:r>
      <w:smartTag w:uri="urn:schemas-microsoft-com:office:smarttags" w:element="place">
        <w:smartTag w:uri="urn:schemas-microsoft-com:office:smarttags" w:element="State">
          <w:r w:rsidRPr="00E010C1">
            <w:rPr>
              <w:rFonts w:ascii="Arial" w:hAnsi="Arial" w:cs="Arial"/>
              <w:szCs w:val="24"/>
            </w:rPr>
            <w:t>ALASKA</w:t>
          </w:r>
        </w:smartTag>
      </w:smartTag>
    </w:p>
    <w:p w:rsidR="00791FB8" w:rsidRPr="00E010C1" w:rsidRDefault="00791FB8" w:rsidP="00CB364C">
      <w:pPr>
        <w:tabs>
          <w:tab w:val="left" w:pos="3060"/>
          <w:tab w:val="left" w:pos="6480"/>
          <w:tab w:val="left" w:pos="8640"/>
          <w:tab w:val="right" w:pos="9360"/>
        </w:tabs>
        <w:outlineLvl w:val="0"/>
        <w:rPr>
          <w:rFonts w:cs="Arial"/>
          <w:szCs w:val="24"/>
          <w:u w:val="single"/>
        </w:rPr>
      </w:pPr>
      <w:r w:rsidRPr="00E010C1">
        <w:rPr>
          <w:rFonts w:cs="Arial"/>
          <w:szCs w:val="24"/>
        </w:rPr>
        <w:tab/>
        <w:t>AT</w:t>
      </w:r>
      <w:r w:rsidR="00CB364C">
        <w:rPr>
          <w:rFonts w:cs="Arial"/>
          <w:szCs w:val="24"/>
          <w:u w:val="single"/>
        </w:rPr>
        <w:t xml:space="preserve"> </w:t>
      </w:r>
      <w:r w:rsidR="00CB364C">
        <w:rPr>
          <w:rFonts w:cs="Arial"/>
          <w:szCs w:val="24"/>
          <w:u w:val="single"/>
        </w:rPr>
        <w:tab/>
      </w:r>
    </w:p>
    <w:p w:rsidR="00791FB8" w:rsidRPr="00E010C1" w:rsidRDefault="00791FB8" w:rsidP="00E010C1">
      <w:pPr>
        <w:tabs>
          <w:tab w:val="left" w:pos="3060"/>
          <w:tab w:val="left" w:pos="4680"/>
          <w:tab w:val="left" w:pos="5400"/>
          <w:tab w:val="left" w:pos="8640"/>
          <w:tab w:val="right" w:pos="9360"/>
        </w:tabs>
        <w:jc w:val="both"/>
        <w:rPr>
          <w:rFonts w:cs="Arial"/>
          <w:szCs w:val="24"/>
        </w:rPr>
      </w:pPr>
    </w:p>
    <w:p w:rsidR="00791FB8" w:rsidRPr="00B6097E" w:rsidRDefault="00CB364C" w:rsidP="00CB364C">
      <w:pPr>
        <w:tabs>
          <w:tab w:val="left" w:pos="4860"/>
          <w:tab w:val="left" w:pos="5400"/>
          <w:tab w:val="left" w:pos="8640"/>
          <w:tab w:val="right" w:pos="9360"/>
        </w:tabs>
        <w:jc w:val="both"/>
        <w:rPr>
          <w:rFonts w:cs="Arial"/>
          <w:szCs w:val="24"/>
        </w:rPr>
      </w:pPr>
      <w:r>
        <w:rPr>
          <w:rFonts w:cs="Arial"/>
          <w:szCs w:val="24"/>
        </w:rPr>
        <w:tab/>
      </w:r>
      <w:r w:rsidR="00791FB8" w:rsidRPr="00B6097E">
        <w:rPr>
          <w:rFonts w:cs="Arial"/>
          <w:szCs w:val="24"/>
        </w:rPr>
        <w:t>)</w:t>
      </w:r>
    </w:p>
    <w:p w:rsidR="00791FB8" w:rsidRPr="00B6097E" w:rsidRDefault="00791FB8" w:rsidP="00CB364C">
      <w:pPr>
        <w:tabs>
          <w:tab w:val="left" w:pos="4860"/>
          <w:tab w:val="left" w:pos="5400"/>
          <w:tab w:val="left" w:pos="8640"/>
          <w:tab w:val="right" w:pos="9360"/>
        </w:tabs>
        <w:jc w:val="both"/>
        <w:rPr>
          <w:rFonts w:cs="Arial"/>
          <w:szCs w:val="24"/>
        </w:rPr>
      </w:pPr>
      <w:r w:rsidRPr="00B6097E">
        <w:rPr>
          <w:rFonts w:cs="Arial"/>
          <w:szCs w:val="24"/>
          <w:u w:val="single"/>
        </w:rPr>
        <w:tab/>
      </w:r>
      <w:r w:rsidRPr="00B6097E">
        <w:rPr>
          <w:rFonts w:cs="Arial"/>
          <w:szCs w:val="24"/>
        </w:rPr>
        <w:t>)</w:t>
      </w:r>
    </w:p>
    <w:p w:rsidR="00791FB8" w:rsidRPr="00B6097E" w:rsidRDefault="00791FB8" w:rsidP="00E010C1">
      <w:pPr>
        <w:tabs>
          <w:tab w:val="left" w:pos="1800"/>
          <w:tab w:val="left" w:pos="3060"/>
          <w:tab w:val="left" w:pos="4860"/>
          <w:tab w:val="left" w:pos="5400"/>
          <w:tab w:val="left" w:pos="8640"/>
          <w:tab w:val="right" w:pos="9360"/>
        </w:tabs>
        <w:jc w:val="both"/>
        <w:rPr>
          <w:rFonts w:cs="Arial"/>
          <w:szCs w:val="24"/>
        </w:rPr>
      </w:pPr>
      <w:r w:rsidRPr="00B6097E">
        <w:rPr>
          <w:rFonts w:cs="Arial"/>
          <w:szCs w:val="24"/>
        </w:rPr>
        <w:t>Petitioner</w:t>
      </w:r>
      <w:r w:rsidRPr="00B6097E">
        <w:rPr>
          <w:rFonts w:cs="Arial"/>
          <w:szCs w:val="24"/>
        </w:rPr>
        <w:tab/>
        <w:t>Date of Birth</w:t>
      </w:r>
      <w:r w:rsidRPr="00B6097E">
        <w:rPr>
          <w:rFonts w:cs="Arial"/>
          <w:szCs w:val="24"/>
          <w:u w:val="single"/>
        </w:rPr>
        <w:tab/>
      </w:r>
      <w:r w:rsidRPr="00B6097E">
        <w:rPr>
          <w:rFonts w:cs="Arial"/>
          <w:szCs w:val="24"/>
        </w:rPr>
        <w:t>)</w:t>
      </w:r>
    </w:p>
    <w:p w:rsidR="00791FB8" w:rsidRPr="00B6097E" w:rsidRDefault="006E5093" w:rsidP="004407C5">
      <w:pPr>
        <w:pStyle w:val="Style"/>
        <w:widowControl/>
        <w:tabs>
          <w:tab w:val="clear" w:pos="4680"/>
          <w:tab w:val="left" w:pos="1260"/>
          <w:tab w:val="left" w:pos="2610"/>
          <w:tab w:val="left" w:pos="2880"/>
          <w:tab w:val="left" w:pos="3060"/>
          <w:tab w:val="left" w:pos="3600"/>
          <w:tab w:val="left" w:pos="4860"/>
          <w:tab w:val="left" w:pos="8640"/>
          <w:tab w:val="right" w:pos="9360"/>
        </w:tabs>
        <w:suppressAutoHyphens w:val="0"/>
        <w:rPr>
          <w:rFonts w:ascii="Arial" w:hAnsi="Arial" w:cs="Arial"/>
          <w:snapToGrid/>
          <w:szCs w:val="24"/>
        </w:rPr>
      </w:pPr>
      <w:r w:rsidRPr="00B6097E">
        <w:rPr>
          <w:rFonts w:ascii="Arial" w:hAnsi="Arial" w:cs="Arial"/>
          <w:snapToGrid/>
          <w:szCs w:val="24"/>
        </w:rPr>
        <w:t xml:space="preserve"> </w:t>
      </w:r>
      <w:r w:rsidRPr="00B6097E">
        <w:rPr>
          <w:rFonts w:ascii="Arial" w:hAnsi="Arial" w:cs="Arial"/>
          <w:snapToGrid/>
          <w:szCs w:val="24"/>
        </w:rPr>
        <w:tab/>
      </w:r>
      <w:r w:rsidR="004407C5" w:rsidRPr="00B6097E">
        <w:rPr>
          <w:rFonts w:ascii="Arial" w:hAnsi="Arial" w:cs="Arial"/>
          <w:snapToGrid/>
          <w:szCs w:val="24"/>
        </w:rPr>
        <w:t xml:space="preserve">Identifies as: </w:t>
      </w:r>
      <w:r w:rsidRPr="00B6097E">
        <w:rPr>
          <w:rFonts w:ascii="Arial" w:hAnsi="Arial" w:cs="Arial"/>
          <w:snapToGrid/>
          <w:szCs w:val="24"/>
        </w:rPr>
        <w:fldChar w:fldCharType="begin">
          <w:ffData>
            <w:name w:val="Check91"/>
            <w:enabled/>
            <w:calcOnExit w:val="0"/>
            <w:checkBox>
              <w:sizeAuto/>
              <w:default w:val="0"/>
            </w:checkBox>
          </w:ffData>
        </w:fldChar>
      </w:r>
      <w:bookmarkStart w:id="0" w:name="Check91"/>
      <w:r w:rsidRPr="00B6097E">
        <w:rPr>
          <w:rFonts w:ascii="Arial" w:hAnsi="Arial" w:cs="Arial"/>
          <w:snapToGrid/>
          <w:szCs w:val="24"/>
        </w:rPr>
        <w:instrText xml:space="preserve"> FORMCHECKBOX </w:instrText>
      </w:r>
      <w:r w:rsidR="009441A0" w:rsidRPr="00B6097E">
        <w:rPr>
          <w:rFonts w:ascii="Arial" w:hAnsi="Arial" w:cs="Arial"/>
          <w:snapToGrid/>
          <w:szCs w:val="24"/>
        </w:rPr>
      </w:r>
      <w:r w:rsidRPr="00B6097E">
        <w:rPr>
          <w:rFonts w:ascii="Arial" w:hAnsi="Arial" w:cs="Arial"/>
          <w:snapToGrid/>
          <w:szCs w:val="24"/>
        </w:rPr>
        <w:fldChar w:fldCharType="end"/>
      </w:r>
      <w:bookmarkEnd w:id="0"/>
      <w:r w:rsidRPr="00B6097E">
        <w:rPr>
          <w:rFonts w:ascii="Arial" w:hAnsi="Arial" w:cs="Arial"/>
          <w:snapToGrid/>
          <w:szCs w:val="24"/>
        </w:rPr>
        <w:t xml:space="preserve"> Male</w:t>
      </w:r>
      <w:r w:rsidR="00CB364C" w:rsidRPr="00B6097E">
        <w:rPr>
          <w:rFonts w:ascii="Arial" w:hAnsi="Arial" w:cs="Arial"/>
          <w:snapToGrid/>
          <w:szCs w:val="24"/>
        </w:rPr>
        <w:tab/>
      </w:r>
      <w:r w:rsidRPr="00B6097E">
        <w:rPr>
          <w:rFonts w:ascii="Arial" w:hAnsi="Arial" w:cs="Arial"/>
          <w:snapToGrid/>
          <w:szCs w:val="24"/>
        </w:rPr>
        <w:fldChar w:fldCharType="begin">
          <w:ffData>
            <w:name w:val="Check92"/>
            <w:enabled/>
            <w:calcOnExit w:val="0"/>
            <w:checkBox>
              <w:sizeAuto/>
              <w:default w:val="0"/>
            </w:checkBox>
          </w:ffData>
        </w:fldChar>
      </w:r>
      <w:bookmarkStart w:id="1" w:name="Check92"/>
      <w:r w:rsidRPr="00B6097E">
        <w:rPr>
          <w:rFonts w:ascii="Arial" w:hAnsi="Arial" w:cs="Arial"/>
          <w:snapToGrid/>
          <w:szCs w:val="24"/>
        </w:rPr>
        <w:instrText xml:space="preserve"> FORMCHECKBOX </w:instrText>
      </w:r>
      <w:r w:rsidR="009441A0" w:rsidRPr="00B6097E">
        <w:rPr>
          <w:rFonts w:ascii="Arial" w:hAnsi="Arial" w:cs="Arial"/>
          <w:snapToGrid/>
          <w:szCs w:val="24"/>
        </w:rPr>
      </w:r>
      <w:r w:rsidRPr="00B6097E">
        <w:rPr>
          <w:rFonts w:ascii="Arial" w:hAnsi="Arial" w:cs="Arial"/>
          <w:snapToGrid/>
          <w:szCs w:val="24"/>
        </w:rPr>
        <w:fldChar w:fldCharType="end"/>
      </w:r>
      <w:bookmarkEnd w:id="1"/>
      <w:r w:rsidRPr="00B6097E">
        <w:rPr>
          <w:rFonts w:ascii="Arial" w:hAnsi="Arial" w:cs="Arial"/>
          <w:snapToGrid/>
          <w:szCs w:val="24"/>
        </w:rPr>
        <w:t xml:space="preserve"> Female</w:t>
      </w:r>
      <w:r w:rsidR="004407C5" w:rsidRPr="00B6097E">
        <w:rPr>
          <w:rFonts w:ascii="Arial" w:hAnsi="Arial" w:cs="Arial"/>
          <w:snapToGrid/>
          <w:szCs w:val="24"/>
        </w:rPr>
        <w:tab/>
      </w:r>
      <w:r w:rsidR="00791FB8" w:rsidRPr="00B6097E">
        <w:rPr>
          <w:rFonts w:ascii="Arial" w:hAnsi="Arial" w:cs="Arial"/>
          <w:snapToGrid/>
          <w:szCs w:val="24"/>
        </w:rPr>
        <w:t>)</w:t>
      </w:r>
    </w:p>
    <w:p w:rsidR="00791FB8" w:rsidRPr="00B6097E" w:rsidRDefault="00CB364C" w:rsidP="00CB364C">
      <w:pPr>
        <w:pStyle w:val="Style"/>
        <w:widowControl/>
        <w:tabs>
          <w:tab w:val="clear" w:pos="4680"/>
          <w:tab w:val="left" w:pos="4860"/>
          <w:tab w:val="left" w:pos="5400"/>
          <w:tab w:val="right" w:pos="9360"/>
        </w:tabs>
        <w:suppressAutoHyphens w:val="0"/>
        <w:rPr>
          <w:rFonts w:ascii="Arial" w:hAnsi="Arial" w:cs="Arial"/>
          <w:snapToGrid/>
          <w:szCs w:val="24"/>
        </w:rPr>
      </w:pPr>
      <w:r w:rsidRPr="00B6097E">
        <w:rPr>
          <w:rFonts w:ascii="Arial" w:hAnsi="Arial" w:cs="Arial"/>
          <w:snapToGrid/>
          <w:szCs w:val="24"/>
        </w:rPr>
        <w:t>v.</w:t>
      </w:r>
      <w:r w:rsidRPr="00B6097E">
        <w:rPr>
          <w:rFonts w:ascii="Arial" w:hAnsi="Arial" w:cs="Arial"/>
          <w:snapToGrid/>
          <w:szCs w:val="24"/>
        </w:rPr>
        <w:tab/>
      </w:r>
      <w:r w:rsidR="00791FB8" w:rsidRPr="00B6097E">
        <w:rPr>
          <w:rFonts w:ascii="Arial" w:hAnsi="Arial" w:cs="Arial"/>
          <w:snapToGrid/>
          <w:szCs w:val="24"/>
        </w:rPr>
        <w:t>)</w:t>
      </w:r>
      <w:r w:rsidR="00E010C1" w:rsidRPr="00B6097E">
        <w:rPr>
          <w:rFonts w:ascii="Arial" w:hAnsi="Arial" w:cs="Arial"/>
          <w:snapToGrid/>
          <w:szCs w:val="24"/>
        </w:rPr>
        <w:tab/>
      </w:r>
      <w:r w:rsidR="00E010C1" w:rsidRPr="00B6097E">
        <w:rPr>
          <w:rFonts w:ascii="Arial" w:hAnsi="Arial" w:cs="Arial"/>
          <w:szCs w:val="24"/>
        </w:rPr>
        <w:t xml:space="preserve">CASE NO. </w:t>
      </w:r>
      <w:r w:rsidR="00E010C1" w:rsidRPr="00B6097E">
        <w:rPr>
          <w:rFonts w:ascii="Arial" w:hAnsi="Arial" w:cs="Arial"/>
          <w:szCs w:val="24"/>
          <w:u w:val="single"/>
        </w:rPr>
        <w:tab/>
      </w:r>
    </w:p>
    <w:p w:rsidR="00791FB8" w:rsidRPr="00B6097E" w:rsidRDefault="00CB364C" w:rsidP="00CB364C">
      <w:pPr>
        <w:tabs>
          <w:tab w:val="left" w:pos="4860"/>
          <w:tab w:val="left" w:pos="5400"/>
          <w:tab w:val="left" w:pos="8640"/>
          <w:tab w:val="right" w:pos="9360"/>
        </w:tabs>
        <w:jc w:val="both"/>
        <w:rPr>
          <w:rFonts w:cs="Arial"/>
          <w:szCs w:val="24"/>
        </w:rPr>
      </w:pPr>
      <w:r w:rsidRPr="00B6097E">
        <w:rPr>
          <w:rFonts w:cs="Arial"/>
          <w:szCs w:val="24"/>
        </w:rPr>
        <w:tab/>
        <w:t>)</w:t>
      </w:r>
    </w:p>
    <w:p w:rsidR="00791FB8" w:rsidRPr="00CC3614" w:rsidRDefault="00791FB8" w:rsidP="00CB364C">
      <w:pPr>
        <w:tabs>
          <w:tab w:val="left" w:pos="4860"/>
          <w:tab w:val="center" w:pos="7380"/>
          <w:tab w:val="left" w:pos="8640"/>
          <w:tab w:val="right" w:pos="9360"/>
        </w:tabs>
        <w:jc w:val="both"/>
        <w:rPr>
          <w:rFonts w:cs="Arial"/>
          <w:b/>
          <w:szCs w:val="24"/>
        </w:rPr>
      </w:pPr>
      <w:r w:rsidRPr="00B6097E">
        <w:rPr>
          <w:rFonts w:cs="Arial"/>
          <w:szCs w:val="24"/>
          <w:u w:val="single"/>
        </w:rPr>
        <w:tab/>
      </w:r>
      <w:r w:rsidR="00CB364C" w:rsidRPr="00B6097E">
        <w:rPr>
          <w:rFonts w:cs="Arial"/>
          <w:szCs w:val="24"/>
        </w:rPr>
        <w:t>)</w:t>
      </w:r>
      <w:r w:rsidR="00E010C1" w:rsidRPr="00B6097E">
        <w:rPr>
          <w:rFonts w:cs="Arial"/>
          <w:szCs w:val="24"/>
        </w:rPr>
        <w:tab/>
      </w:r>
      <w:bookmarkStart w:id="2" w:name="_GoBack"/>
      <w:r w:rsidR="00E010C1" w:rsidRPr="00CC3614">
        <w:rPr>
          <w:rFonts w:cs="Arial"/>
          <w:b/>
          <w:szCs w:val="24"/>
        </w:rPr>
        <w:t>PETITION FOR</w:t>
      </w:r>
    </w:p>
    <w:bookmarkEnd w:id="2"/>
    <w:p w:rsidR="00791FB8" w:rsidRPr="00B6097E" w:rsidRDefault="00791FB8" w:rsidP="00CB364C">
      <w:pPr>
        <w:tabs>
          <w:tab w:val="left" w:pos="1800"/>
          <w:tab w:val="left" w:pos="2610"/>
          <w:tab w:val="left" w:pos="2880"/>
          <w:tab w:val="left" w:pos="3060"/>
          <w:tab w:val="left" w:pos="4860"/>
          <w:tab w:val="center" w:pos="7380"/>
          <w:tab w:val="right" w:pos="9360"/>
        </w:tabs>
        <w:jc w:val="both"/>
        <w:rPr>
          <w:rFonts w:cs="Arial"/>
          <w:szCs w:val="24"/>
        </w:rPr>
      </w:pPr>
      <w:r w:rsidRPr="00B6097E">
        <w:rPr>
          <w:rFonts w:cs="Arial"/>
          <w:szCs w:val="24"/>
        </w:rPr>
        <w:t>Respondent</w:t>
      </w:r>
      <w:r w:rsidRPr="00B6097E">
        <w:rPr>
          <w:rFonts w:cs="Arial"/>
          <w:szCs w:val="24"/>
        </w:rPr>
        <w:tab/>
        <w:t>Date of Birth</w:t>
      </w:r>
      <w:r w:rsidRPr="00B6097E">
        <w:rPr>
          <w:rFonts w:cs="Arial"/>
          <w:szCs w:val="24"/>
          <w:u w:val="single"/>
        </w:rPr>
        <w:tab/>
      </w:r>
      <w:r w:rsidRPr="00B6097E">
        <w:rPr>
          <w:rFonts w:cs="Arial"/>
          <w:szCs w:val="24"/>
        </w:rPr>
        <w:t>)</w:t>
      </w:r>
      <w:r w:rsidRPr="00B6097E">
        <w:rPr>
          <w:rFonts w:cs="Arial"/>
          <w:szCs w:val="24"/>
        </w:rPr>
        <w:tab/>
      </w:r>
      <w:r w:rsidR="00E010C1" w:rsidRPr="00CC3614">
        <w:rPr>
          <w:rFonts w:cs="Arial"/>
          <w:b/>
          <w:szCs w:val="24"/>
        </w:rPr>
        <w:t>PROTECTIVE ORDER</w:t>
      </w:r>
    </w:p>
    <w:p w:rsidR="00791FB8" w:rsidRPr="00B6097E" w:rsidRDefault="006E5093" w:rsidP="004407C5">
      <w:pPr>
        <w:tabs>
          <w:tab w:val="left" w:pos="1260"/>
          <w:tab w:val="left" w:pos="2880"/>
          <w:tab w:val="left" w:pos="3060"/>
          <w:tab w:val="left" w:pos="3600"/>
          <w:tab w:val="left" w:pos="4860"/>
          <w:tab w:val="left" w:pos="5850"/>
          <w:tab w:val="left" w:pos="6480"/>
          <w:tab w:val="left" w:pos="7380"/>
          <w:tab w:val="left" w:pos="8100"/>
          <w:tab w:val="right" w:pos="9360"/>
        </w:tabs>
        <w:jc w:val="both"/>
        <w:rPr>
          <w:rFonts w:cs="Arial"/>
          <w:szCs w:val="24"/>
        </w:rPr>
      </w:pPr>
      <w:r w:rsidRPr="00B6097E">
        <w:rPr>
          <w:rFonts w:cs="Arial"/>
          <w:szCs w:val="24"/>
        </w:rPr>
        <w:tab/>
      </w:r>
      <w:r w:rsidR="004407C5" w:rsidRPr="00B6097E">
        <w:rPr>
          <w:rFonts w:cs="Arial"/>
          <w:szCs w:val="24"/>
        </w:rPr>
        <w:t xml:space="preserve">Identifies as: </w:t>
      </w:r>
      <w:r w:rsidR="004407C5" w:rsidRPr="00B6097E">
        <w:rPr>
          <w:rFonts w:cs="Arial"/>
          <w:szCs w:val="24"/>
        </w:rPr>
        <w:fldChar w:fldCharType="begin">
          <w:ffData>
            <w:name w:val="Check91"/>
            <w:enabled/>
            <w:calcOnExit w:val="0"/>
            <w:checkBox>
              <w:sizeAuto/>
              <w:default w:val="0"/>
            </w:checkBox>
          </w:ffData>
        </w:fldChar>
      </w:r>
      <w:r w:rsidR="004407C5" w:rsidRPr="00B6097E">
        <w:rPr>
          <w:rFonts w:cs="Arial"/>
          <w:szCs w:val="24"/>
        </w:rPr>
        <w:instrText xml:space="preserve"> FORMCHECKBOX </w:instrText>
      </w:r>
      <w:r w:rsidR="004407C5" w:rsidRPr="00B6097E">
        <w:rPr>
          <w:rFonts w:cs="Arial"/>
          <w:szCs w:val="24"/>
        </w:rPr>
      </w:r>
      <w:r w:rsidR="004407C5" w:rsidRPr="00B6097E">
        <w:rPr>
          <w:rFonts w:cs="Arial"/>
          <w:szCs w:val="24"/>
        </w:rPr>
        <w:fldChar w:fldCharType="end"/>
      </w:r>
      <w:r w:rsidR="004407C5" w:rsidRPr="00B6097E">
        <w:rPr>
          <w:rFonts w:cs="Arial"/>
          <w:szCs w:val="24"/>
        </w:rPr>
        <w:t xml:space="preserve"> Male</w:t>
      </w:r>
      <w:r w:rsidR="004407C5" w:rsidRPr="00B6097E">
        <w:rPr>
          <w:rFonts w:cs="Arial"/>
          <w:szCs w:val="24"/>
        </w:rPr>
        <w:tab/>
      </w:r>
      <w:r w:rsidR="004407C5" w:rsidRPr="00B6097E">
        <w:rPr>
          <w:rFonts w:cs="Arial"/>
          <w:szCs w:val="24"/>
        </w:rPr>
        <w:fldChar w:fldCharType="begin">
          <w:ffData>
            <w:name w:val="Check92"/>
            <w:enabled/>
            <w:calcOnExit w:val="0"/>
            <w:checkBox>
              <w:sizeAuto/>
              <w:default w:val="0"/>
            </w:checkBox>
          </w:ffData>
        </w:fldChar>
      </w:r>
      <w:r w:rsidR="004407C5" w:rsidRPr="00B6097E">
        <w:rPr>
          <w:rFonts w:cs="Arial"/>
          <w:szCs w:val="24"/>
        </w:rPr>
        <w:instrText xml:space="preserve"> FORMCHECKBOX </w:instrText>
      </w:r>
      <w:r w:rsidR="004407C5" w:rsidRPr="00B6097E">
        <w:rPr>
          <w:rFonts w:cs="Arial"/>
          <w:szCs w:val="24"/>
        </w:rPr>
      </w:r>
      <w:r w:rsidR="004407C5" w:rsidRPr="00B6097E">
        <w:rPr>
          <w:rFonts w:cs="Arial"/>
          <w:szCs w:val="24"/>
        </w:rPr>
        <w:fldChar w:fldCharType="end"/>
      </w:r>
      <w:r w:rsidR="004407C5" w:rsidRPr="00B6097E">
        <w:rPr>
          <w:rFonts w:cs="Arial"/>
          <w:szCs w:val="24"/>
        </w:rPr>
        <w:t xml:space="preserve"> Female</w:t>
      </w:r>
      <w:r w:rsidR="004407C5" w:rsidRPr="00B6097E">
        <w:rPr>
          <w:rFonts w:cs="Arial"/>
          <w:szCs w:val="24"/>
        </w:rPr>
        <w:tab/>
      </w:r>
      <w:r w:rsidR="00791FB8" w:rsidRPr="00B6097E">
        <w:rPr>
          <w:rFonts w:cs="Arial"/>
          <w:szCs w:val="24"/>
        </w:rPr>
        <w:t>)</w:t>
      </w:r>
      <w:r w:rsidR="00CB364C" w:rsidRPr="00B6097E">
        <w:rPr>
          <w:rFonts w:cs="Arial"/>
          <w:szCs w:val="24"/>
        </w:rPr>
        <w:tab/>
      </w:r>
      <w:r w:rsidR="00E010C1" w:rsidRPr="00B6097E">
        <w:rPr>
          <w:rFonts w:cs="Arial"/>
          <w:szCs w:val="24"/>
        </w:rPr>
        <w:fldChar w:fldCharType="begin">
          <w:ffData>
            <w:name w:val="Check81"/>
            <w:enabled/>
            <w:calcOnExit w:val="0"/>
            <w:checkBox>
              <w:sizeAuto/>
              <w:default w:val="0"/>
            </w:checkBox>
          </w:ffData>
        </w:fldChar>
      </w:r>
      <w:bookmarkStart w:id="3" w:name="Check81"/>
      <w:r w:rsidR="00E010C1" w:rsidRPr="00B6097E">
        <w:rPr>
          <w:rFonts w:cs="Arial"/>
          <w:szCs w:val="24"/>
        </w:rPr>
        <w:instrText xml:space="preserve"> FORMCHECKBOX </w:instrText>
      </w:r>
      <w:r w:rsidR="00E010C1" w:rsidRPr="00B6097E">
        <w:rPr>
          <w:rFonts w:cs="Arial"/>
          <w:szCs w:val="24"/>
        </w:rPr>
      </w:r>
      <w:r w:rsidR="00E010C1" w:rsidRPr="00B6097E">
        <w:rPr>
          <w:rFonts w:cs="Arial"/>
          <w:szCs w:val="24"/>
        </w:rPr>
        <w:fldChar w:fldCharType="end"/>
      </w:r>
      <w:bookmarkEnd w:id="3"/>
      <w:r w:rsidR="004407C5" w:rsidRPr="00B6097E">
        <w:rPr>
          <w:rFonts w:cs="Arial"/>
          <w:szCs w:val="24"/>
        </w:rPr>
        <w:t xml:space="preserve"> </w:t>
      </w:r>
      <w:r w:rsidR="00E010C1" w:rsidRPr="00B6097E">
        <w:rPr>
          <w:rFonts w:cs="Arial"/>
          <w:szCs w:val="24"/>
        </w:rPr>
        <w:t>Stalking</w:t>
      </w:r>
      <w:r w:rsidR="00E010C1" w:rsidRPr="00B6097E">
        <w:rPr>
          <w:rFonts w:cs="Arial"/>
          <w:szCs w:val="24"/>
        </w:rPr>
        <w:tab/>
      </w:r>
      <w:r w:rsidR="00E010C1" w:rsidRPr="00B6097E">
        <w:rPr>
          <w:rFonts w:cs="Arial"/>
          <w:szCs w:val="24"/>
        </w:rPr>
        <w:fldChar w:fldCharType="begin">
          <w:ffData>
            <w:name w:val="Check82"/>
            <w:enabled/>
            <w:calcOnExit w:val="0"/>
            <w:checkBox>
              <w:sizeAuto/>
              <w:default w:val="0"/>
            </w:checkBox>
          </w:ffData>
        </w:fldChar>
      </w:r>
      <w:bookmarkStart w:id="4" w:name="Check82"/>
      <w:r w:rsidR="00E010C1" w:rsidRPr="00B6097E">
        <w:rPr>
          <w:rFonts w:cs="Arial"/>
          <w:szCs w:val="24"/>
        </w:rPr>
        <w:instrText xml:space="preserve"> FORMCHECKBOX </w:instrText>
      </w:r>
      <w:r w:rsidR="00E010C1" w:rsidRPr="00B6097E">
        <w:rPr>
          <w:rFonts w:cs="Arial"/>
          <w:szCs w:val="24"/>
        </w:rPr>
      </w:r>
      <w:r w:rsidR="00E010C1" w:rsidRPr="00B6097E">
        <w:rPr>
          <w:rFonts w:cs="Arial"/>
          <w:szCs w:val="24"/>
        </w:rPr>
        <w:fldChar w:fldCharType="end"/>
      </w:r>
      <w:bookmarkEnd w:id="4"/>
      <w:r w:rsidR="004407C5" w:rsidRPr="00B6097E">
        <w:rPr>
          <w:rFonts w:cs="Arial"/>
          <w:szCs w:val="24"/>
        </w:rPr>
        <w:t xml:space="preserve"> </w:t>
      </w:r>
      <w:r w:rsidR="00E010C1" w:rsidRPr="00B6097E">
        <w:rPr>
          <w:rFonts w:cs="Arial"/>
          <w:szCs w:val="24"/>
        </w:rPr>
        <w:t>Sexual Assault</w:t>
      </w:r>
    </w:p>
    <w:p w:rsidR="00791FB8" w:rsidRPr="00B6097E" w:rsidRDefault="00791FB8" w:rsidP="00CB364C">
      <w:pPr>
        <w:tabs>
          <w:tab w:val="left" w:pos="4860"/>
          <w:tab w:val="left" w:pos="5220"/>
          <w:tab w:val="left" w:pos="6750"/>
          <w:tab w:val="center" w:pos="7380"/>
          <w:tab w:val="right" w:pos="9360"/>
        </w:tabs>
        <w:jc w:val="both"/>
        <w:rPr>
          <w:rFonts w:cs="Arial"/>
          <w:szCs w:val="24"/>
        </w:rPr>
      </w:pPr>
      <w:r w:rsidRPr="00B6097E">
        <w:rPr>
          <w:rFonts w:cs="Arial"/>
          <w:szCs w:val="24"/>
          <w:u w:val="single"/>
        </w:rPr>
        <w:tab/>
      </w:r>
      <w:r w:rsidR="00CB364C" w:rsidRPr="00B6097E">
        <w:rPr>
          <w:rFonts w:cs="Arial"/>
          <w:szCs w:val="24"/>
        </w:rPr>
        <w:t>)</w:t>
      </w:r>
    </w:p>
    <w:p w:rsidR="00791FB8" w:rsidRPr="00B6097E" w:rsidRDefault="00791FB8" w:rsidP="00E010C1">
      <w:pPr>
        <w:tabs>
          <w:tab w:val="center" w:pos="7560"/>
          <w:tab w:val="right" w:pos="9360"/>
        </w:tabs>
        <w:jc w:val="both"/>
        <w:rPr>
          <w:rFonts w:cs="Arial"/>
          <w:szCs w:val="24"/>
        </w:rPr>
      </w:pPr>
    </w:p>
    <w:p w:rsidR="00791FB8" w:rsidRPr="00B6097E" w:rsidRDefault="00791FB8" w:rsidP="00E010C1">
      <w:pPr>
        <w:tabs>
          <w:tab w:val="left" w:pos="2610"/>
          <w:tab w:val="left" w:pos="3060"/>
          <w:tab w:val="left" w:pos="4320"/>
          <w:tab w:val="center" w:pos="6570"/>
          <w:tab w:val="left" w:pos="8190"/>
          <w:tab w:val="right" w:pos="8640"/>
          <w:tab w:val="right" w:pos="9360"/>
        </w:tabs>
        <w:jc w:val="both"/>
        <w:rPr>
          <w:rFonts w:cs="Arial"/>
          <w:szCs w:val="24"/>
        </w:rPr>
      </w:pPr>
      <w:r w:rsidRPr="00B6097E">
        <w:rPr>
          <w:rFonts w:cs="Arial"/>
          <w:szCs w:val="24"/>
        </w:rPr>
        <w:t>I swear or affirm under penalty of perjury that all the information I provide in this petition is true to the best of my knowledge and belief.</w:t>
      </w:r>
    </w:p>
    <w:p w:rsidR="00791FB8" w:rsidRPr="00B6097E" w:rsidRDefault="00791FB8" w:rsidP="00E010C1">
      <w:pPr>
        <w:tabs>
          <w:tab w:val="left" w:pos="2610"/>
          <w:tab w:val="left" w:pos="3060"/>
          <w:tab w:val="left" w:pos="4320"/>
          <w:tab w:val="center" w:pos="6570"/>
          <w:tab w:val="left" w:pos="8190"/>
          <w:tab w:val="right" w:pos="8640"/>
          <w:tab w:val="right" w:pos="9360"/>
        </w:tabs>
        <w:jc w:val="both"/>
        <w:rPr>
          <w:rFonts w:cs="Arial"/>
          <w:szCs w:val="24"/>
        </w:rPr>
      </w:pPr>
    </w:p>
    <w:p w:rsidR="00E010C1" w:rsidRPr="00B6097E" w:rsidRDefault="00791FB8" w:rsidP="00E010C1">
      <w:pPr>
        <w:pStyle w:val="BodyText2"/>
        <w:spacing w:line="240" w:lineRule="auto"/>
        <w:rPr>
          <w:rFonts w:ascii="Arial" w:hAnsi="Arial" w:cs="Arial"/>
          <w:szCs w:val="24"/>
        </w:rPr>
      </w:pPr>
      <w:r w:rsidRPr="00B6097E">
        <w:rPr>
          <w:rFonts w:ascii="Arial" w:hAnsi="Arial" w:cs="Arial"/>
          <w:b w:val="0"/>
          <w:szCs w:val="24"/>
        </w:rPr>
        <w:t>I am requesting</w:t>
      </w:r>
      <w:r w:rsidR="004845DD" w:rsidRPr="00B6097E">
        <w:rPr>
          <w:rFonts w:ascii="Arial" w:hAnsi="Arial" w:cs="Arial"/>
          <w:b w:val="0"/>
          <w:szCs w:val="24"/>
        </w:rPr>
        <w:t xml:space="preserve"> the following protective order(s)</w:t>
      </w:r>
      <w:r w:rsidR="00E010C1" w:rsidRPr="00B6097E">
        <w:rPr>
          <w:rFonts w:cs="Arial"/>
          <w:b w:val="0"/>
          <w:szCs w:val="24"/>
        </w:rPr>
        <w:t>.</w:t>
      </w:r>
      <w:r w:rsidR="0086162A" w:rsidRPr="00B6097E">
        <w:rPr>
          <w:rFonts w:cs="Arial"/>
          <w:b w:val="0"/>
          <w:szCs w:val="24"/>
        </w:rPr>
        <w:t xml:space="preserve"> </w:t>
      </w:r>
      <w:r w:rsidR="00E010C1" w:rsidRPr="00B6097E">
        <w:rPr>
          <w:rFonts w:cs="Arial"/>
          <w:szCs w:val="24"/>
        </w:rPr>
        <w:t xml:space="preserve"> </w:t>
      </w:r>
      <w:r w:rsidR="0086162A" w:rsidRPr="00B6097E">
        <w:rPr>
          <w:rFonts w:ascii="Arial" w:hAnsi="Arial" w:cs="Arial"/>
          <w:szCs w:val="24"/>
        </w:rPr>
        <w:t xml:space="preserve">NOTE: </w:t>
      </w:r>
      <w:r w:rsidR="00E010C1" w:rsidRPr="00B6097E">
        <w:rPr>
          <w:rFonts w:ascii="Arial" w:hAnsi="Arial" w:cs="Arial"/>
          <w:szCs w:val="24"/>
        </w:rPr>
        <w:t>If there is any chance you might need protection for more than 20 days, you should request both a long-term order</w:t>
      </w:r>
      <w:r w:rsidR="0086162A" w:rsidRPr="00B6097E">
        <w:rPr>
          <w:rFonts w:ascii="Arial" w:hAnsi="Arial" w:cs="Arial"/>
          <w:szCs w:val="24"/>
        </w:rPr>
        <w:t xml:space="preserve"> (one year</w:t>
      </w:r>
      <w:r w:rsidR="00E5589F" w:rsidRPr="00B6097E">
        <w:rPr>
          <w:rFonts w:ascii="Arial" w:hAnsi="Arial" w:cs="Arial"/>
          <w:szCs w:val="24"/>
        </w:rPr>
        <w:t xml:space="preserve">) </w:t>
      </w:r>
      <w:r w:rsidR="00E010C1" w:rsidRPr="00B6097E">
        <w:rPr>
          <w:rFonts w:ascii="Arial" w:hAnsi="Arial" w:cs="Arial"/>
          <w:szCs w:val="24"/>
        </w:rPr>
        <w:t>and a</w:t>
      </w:r>
      <w:r w:rsidR="00E5589F" w:rsidRPr="00B6097E">
        <w:rPr>
          <w:rFonts w:ascii="Arial" w:hAnsi="Arial" w:cs="Arial"/>
          <w:szCs w:val="24"/>
        </w:rPr>
        <w:t>n ex parte order (</w:t>
      </w:r>
      <w:r w:rsidR="00E010C1" w:rsidRPr="00B6097E">
        <w:rPr>
          <w:rFonts w:ascii="Arial" w:hAnsi="Arial" w:cs="Arial"/>
          <w:szCs w:val="24"/>
        </w:rPr>
        <w:t>20-day</w:t>
      </w:r>
      <w:r w:rsidR="00E5589F" w:rsidRPr="00B6097E">
        <w:rPr>
          <w:rFonts w:ascii="Arial" w:hAnsi="Arial" w:cs="Arial"/>
          <w:szCs w:val="24"/>
        </w:rPr>
        <w:t>)</w:t>
      </w:r>
      <w:r w:rsidR="00E010C1" w:rsidRPr="00B6097E">
        <w:rPr>
          <w:rFonts w:ascii="Arial" w:hAnsi="Arial" w:cs="Arial"/>
          <w:szCs w:val="24"/>
        </w:rPr>
        <w:t>.  To do this, check both boxes.</w:t>
      </w:r>
    </w:p>
    <w:p w:rsidR="00791FB8" w:rsidRPr="00B6097E" w:rsidRDefault="00791FB8" w:rsidP="004845DD">
      <w:pPr>
        <w:tabs>
          <w:tab w:val="left" w:pos="2610"/>
          <w:tab w:val="left" w:pos="3060"/>
          <w:tab w:val="left" w:pos="4320"/>
          <w:tab w:val="center" w:pos="6570"/>
          <w:tab w:val="left" w:pos="8190"/>
          <w:tab w:val="right" w:pos="8640"/>
          <w:tab w:val="right" w:pos="9360"/>
        </w:tabs>
        <w:spacing w:after="120"/>
        <w:jc w:val="both"/>
        <w:rPr>
          <w:rFonts w:cs="Arial"/>
          <w:szCs w:val="24"/>
        </w:rPr>
      </w:pPr>
    </w:p>
    <w:p w:rsidR="00791FB8" w:rsidRPr="00B6097E" w:rsidRDefault="004845DD" w:rsidP="00BA1B1B">
      <w:pPr>
        <w:tabs>
          <w:tab w:val="left" w:pos="0"/>
          <w:tab w:val="left" w:pos="360"/>
          <w:tab w:val="left" w:pos="810"/>
          <w:tab w:val="left" w:pos="2610"/>
          <w:tab w:val="left" w:pos="3060"/>
          <w:tab w:val="left" w:pos="4320"/>
          <w:tab w:val="center" w:pos="6570"/>
          <w:tab w:val="left" w:pos="8190"/>
          <w:tab w:val="right" w:pos="8640"/>
          <w:tab w:val="right" w:pos="9360"/>
        </w:tabs>
        <w:spacing w:after="120"/>
        <w:ind w:left="810" w:hanging="810"/>
        <w:jc w:val="both"/>
      </w:pPr>
      <w:r w:rsidRPr="00B6097E">
        <w:rPr>
          <w:rFonts w:cs="Arial"/>
          <w:szCs w:val="24"/>
        </w:rPr>
        <w:t>1.</w:t>
      </w:r>
      <w:r w:rsidR="00791FB8" w:rsidRPr="00B6097E">
        <w:rPr>
          <w:rFonts w:cs="Arial"/>
          <w:szCs w:val="24"/>
        </w:rPr>
        <w:tab/>
      </w:r>
      <w:r w:rsidR="00791FB8" w:rsidRPr="00B6097E">
        <w:rPr>
          <w:rFonts w:cs="Arial"/>
          <w:szCs w:val="24"/>
        </w:rPr>
        <w:fldChar w:fldCharType="begin">
          <w:ffData>
            <w:name w:val="Check1"/>
            <w:enabled/>
            <w:calcOnExit w:val="0"/>
            <w:checkBox>
              <w:sizeAuto/>
              <w:default w:val="0"/>
            </w:checkBox>
          </w:ffData>
        </w:fldChar>
      </w:r>
      <w:bookmarkStart w:id="5" w:name="Check1"/>
      <w:r w:rsidR="00791FB8" w:rsidRPr="00B6097E">
        <w:rPr>
          <w:rFonts w:cs="Arial"/>
          <w:szCs w:val="24"/>
        </w:rPr>
        <w:instrText xml:space="preserve"> FORMCHECKBOX </w:instrText>
      </w:r>
      <w:r w:rsidR="00791FB8" w:rsidRPr="00B6097E">
        <w:rPr>
          <w:rFonts w:cs="Arial"/>
          <w:szCs w:val="24"/>
        </w:rPr>
      </w:r>
      <w:r w:rsidR="00791FB8" w:rsidRPr="00B6097E">
        <w:rPr>
          <w:rFonts w:cs="Arial"/>
          <w:szCs w:val="24"/>
        </w:rPr>
        <w:fldChar w:fldCharType="end"/>
      </w:r>
      <w:bookmarkEnd w:id="5"/>
      <w:r w:rsidR="00791FB8" w:rsidRPr="00B6097E">
        <w:rPr>
          <w:rFonts w:cs="Arial"/>
          <w:szCs w:val="24"/>
        </w:rPr>
        <w:tab/>
      </w:r>
      <w:proofErr w:type="gramStart"/>
      <w:r w:rsidR="00791FB8" w:rsidRPr="00B6097E">
        <w:rPr>
          <w:rFonts w:cs="Arial"/>
          <w:szCs w:val="24"/>
        </w:rPr>
        <w:t>a</w:t>
      </w:r>
      <w:r w:rsidR="00E5589F" w:rsidRPr="00B6097E">
        <w:rPr>
          <w:rFonts w:cs="Arial"/>
          <w:szCs w:val="24"/>
        </w:rPr>
        <w:t>n</w:t>
      </w:r>
      <w:proofErr w:type="gramEnd"/>
      <w:r w:rsidR="00E5589F" w:rsidRPr="00B6097E">
        <w:rPr>
          <w:rFonts w:cs="Arial"/>
          <w:szCs w:val="24"/>
        </w:rPr>
        <w:t xml:space="preserve"> ex parte </w:t>
      </w:r>
      <w:r w:rsidR="00791FB8" w:rsidRPr="00B6097E">
        <w:rPr>
          <w:rFonts w:cs="Arial"/>
          <w:szCs w:val="24"/>
        </w:rPr>
        <w:t>protective order</w:t>
      </w:r>
      <w:r w:rsidR="00E5589F" w:rsidRPr="00B6097E">
        <w:rPr>
          <w:rFonts w:cs="Arial"/>
          <w:szCs w:val="24"/>
        </w:rPr>
        <w:t xml:space="preserve"> (20 day order)</w:t>
      </w:r>
      <w:r w:rsidR="00791FB8" w:rsidRPr="00B6097E">
        <w:rPr>
          <w:rFonts w:cs="Arial"/>
          <w:szCs w:val="24"/>
        </w:rPr>
        <w:t>.  (This order</w:t>
      </w:r>
      <w:r w:rsidR="00E5589F" w:rsidRPr="00B6097E">
        <w:rPr>
          <w:rFonts w:cs="Arial"/>
          <w:szCs w:val="24"/>
        </w:rPr>
        <w:t xml:space="preserve"> c</w:t>
      </w:r>
      <w:r w:rsidR="00791FB8" w:rsidRPr="00B6097E">
        <w:rPr>
          <w:rFonts w:cs="Arial"/>
          <w:szCs w:val="24"/>
        </w:rPr>
        <w:t xml:space="preserve">an take effect immediately </w:t>
      </w:r>
      <w:r w:rsidR="00BA1B1B" w:rsidRPr="00B6097E">
        <w:rPr>
          <w:rFonts w:cs="Arial"/>
          <w:szCs w:val="24"/>
        </w:rPr>
        <w:t xml:space="preserve">based on only the petition and the petitioner’s testimony, </w:t>
      </w:r>
      <w:r w:rsidR="00791FB8" w:rsidRPr="00B6097E">
        <w:rPr>
          <w:rFonts w:cs="Arial"/>
          <w:szCs w:val="24"/>
        </w:rPr>
        <w:t xml:space="preserve">without </w:t>
      </w:r>
      <w:r w:rsidR="00BA1B1B" w:rsidRPr="00B6097E">
        <w:rPr>
          <w:rFonts w:cs="Arial"/>
          <w:szCs w:val="24"/>
        </w:rPr>
        <w:t>the respondent knowing about the ex parte petition.  The police will serve the ex parte order if granted.</w:t>
      </w:r>
      <w:r w:rsidR="00BB1CCF" w:rsidRPr="00B6097E">
        <w:rPr>
          <w:rFonts w:cs="Arial"/>
          <w:szCs w:val="24"/>
        </w:rPr>
        <w:t>)</w:t>
      </w:r>
      <w:r w:rsidR="00BA1B1B" w:rsidRPr="00B6097E">
        <w:rPr>
          <w:rFonts w:cs="Arial"/>
          <w:szCs w:val="24"/>
        </w:rPr>
        <w:t xml:space="preserve">  </w:t>
      </w:r>
      <w:r w:rsidR="00791FB8" w:rsidRPr="00B6097E">
        <w:t>I certify that I</w:t>
      </w:r>
    </w:p>
    <w:p w:rsidR="00791FB8" w:rsidRPr="00B6097E" w:rsidRDefault="00791FB8" w:rsidP="00CB364C">
      <w:pPr>
        <w:tabs>
          <w:tab w:val="left" w:pos="810"/>
          <w:tab w:val="left" w:pos="1260"/>
          <w:tab w:val="left" w:pos="1530"/>
          <w:tab w:val="left" w:pos="2610"/>
          <w:tab w:val="left" w:pos="3060"/>
          <w:tab w:val="left" w:pos="4320"/>
          <w:tab w:val="center" w:pos="6570"/>
          <w:tab w:val="left" w:pos="8190"/>
          <w:tab w:val="right" w:pos="8640"/>
          <w:tab w:val="right" w:pos="9360"/>
        </w:tabs>
        <w:spacing w:after="60"/>
        <w:jc w:val="both"/>
        <w:rPr>
          <w:rFonts w:cs="Arial"/>
          <w:szCs w:val="24"/>
        </w:rPr>
      </w:pPr>
      <w:r w:rsidRPr="00B6097E">
        <w:rPr>
          <w:rFonts w:cs="Arial"/>
          <w:szCs w:val="24"/>
        </w:rPr>
        <w:tab/>
      </w:r>
      <w:r w:rsidRPr="00B6097E">
        <w:rPr>
          <w:rFonts w:cs="Arial"/>
          <w:szCs w:val="24"/>
        </w:rPr>
        <w:fldChar w:fldCharType="begin">
          <w:ffData>
            <w:name w:val="Check2"/>
            <w:enabled/>
            <w:calcOnExit w:val="0"/>
            <w:checkBox>
              <w:sizeAuto/>
              <w:default w:val="0"/>
            </w:checkBox>
          </w:ffData>
        </w:fldChar>
      </w:r>
      <w:bookmarkStart w:id="6" w:name="Check2"/>
      <w:r w:rsidRPr="00B6097E">
        <w:rPr>
          <w:rFonts w:cs="Arial"/>
          <w:szCs w:val="24"/>
        </w:rPr>
        <w:instrText xml:space="preserve"> FORMCHECKBOX </w:instrText>
      </w:r>
      <w:r w:rsidRPr="00B6097E">
        <w:rPr>
          <w:rFonts w:cs="Arial"/>
          <w:szCs w:val="24"/>
        </w:rPr>
      </w:r>
      <w:r w:rsidRPr="00B6097E">
        <w:rPr>
          <w:rFonts w:cs="Arial"/>
          <w:szCs w:val="24"/>
        </w:rPr>
        <w:fldChar w:fldCharType="end"/>
      </w:r>
      <w:bookmarkEnd w:id="6"/>
      <w:r w:rsidRPr="00B6097E">
        <w:rPr>
          <w:rFonts w:cs="Arial"/>
          <w:szCs w:val="24"/>
        </w:rPr>
        <w:tab/>
      </w:r>
      <w:proofErr w:type="gramStart"/>
      <w:r w:rsidRPr="00B6097E">
        <w:rPr>
          <w:rFonts w:cs="Arial"/>
          <w:szCs w:val="24"/>
        </w:rPr>
        <w:t>have</w:t>
      </w:r>
      <w:proofErr w:type="gramEnd"/>
      <w:r w:rsidRPr="00B6097E">
        <w:rPr>
          <w:rFonts w:cs="Arial"/>
          <w:szCs w:val="24"/>
        </w:rPr>
        <w:t xml:space="preserve"> </w:t>
      </w:r>
      <w:r w:rsidRPr="00B6097E">
        <w:rPr>
          <w:rFonts w:cs="Arial"/>
          <w:szCs w:val="24"/>
          <w:u w:val="single"/>
        </w:rPr>
        <w:t>not</w:t>
      </w:r>
      <w:r w:rsidRPr="00B6097E">
        <w:rPr>
          <w:rFonts w:cs="Arial"/>
          <w:szCs w:val="24"/>
        </w:rPr>
        <w:t xml:space="preserve"> tried to notify the respondent that I am filing this petition.</w:t>
      </w:r>
    </w:p>
    <w:p w:rsidR="00791FB8" w:rsidRPr="00B6097E" w:rsidRDefault="00791FB8" w:rsidP="00CB364C">
      <w:pPr>
        <w:tabs>
          <w:tab w:val="left" w:pos="810"/>
          <w:tab w:val="left" w:pos="1260"/>
          <w:tab w:val="left" w:pos="1530"/>
          <w:tab w:val="left" w:pos="2610"/>
          <w:tab w:val="left" w:pos="3060"/>
          <w:tab w:val="left" w:pos="4320"/>
          <w:tab w:val="left" w:pos="9270"/>
        </w:tabs>
        <w:spacing w:after="60"/>
        <w:jc w:val="both"/>
        <w:rPr>
          <w:rFonts w:cs="Arial"/>
          <w:szCs w:val="24"/>
        </w:rPr>
      </w:pPr>
      <w:r w:rsidRPr="00B6097E">
        <w:rPr>
          <w:rFonts w:cs="Arial"/>
          <w:szCs w:val="24"/>
        </w:rPr>
        <w:tab/>
      </w:r>
      <w:r w:rsidRPr="00B6097E">
        <w:rPr>
          <w:rFonts w:cs="Arial"/>
          <w:szCs w:val="24"/>
        </w:rPr>
        <w:fldChar w:fldCharType="begin">
          <w:ffData>
            <w:name w:val="Check3"/>
            <w:enabled/>
            <w:calcOnExit w:val="0"/>
            <w:checkBox>
              <w:sizeAuto/>
              <w:default w:val="0"/>
            </w:checkBox>
          </w:ffData>
        </w:fldChar>
      </w:r>
      <w:bookmarkStart w:id="7" w:name="Check3"/>
      <w:r w:rsidRPr="00B6097E">
        <w:rPr>
          <w:rFonts w:cs="Arial"/>
          <w:szCs w:val="24"/>
        </w:rPr>
        <w:instrText xml:space="preserve"> FORMCHECKBOX </w:instrText>
      </w:r>
      <w:r w:rsidRPr="00B6097E">
        <w:rPr>
          <w:rFonts w:cs="Arial"/>
          <w:szCs w:val="24"/>
        </w:rPr>
      </w:r>
      <w:r w:rsidRPr="00B6097E">
        <w:rPr>
          <w:rFonts w:cs="Arial"/>
          <w:szCs w:val="24"/>
        </w:rPr>
        <w:fldChar w:fldCharType="end"/>
      </w:r>
      <w:bookmarkEnd w:id="7"/>
      <w:r w:rsidRPr="00B6097E">
        <w:rPr>
          <w:rFonts w:cs="Arial"/>
          <w:szCs w:val="24"/>
        </w:rPr>
        <w:tab/>
      </w:r>
      <w:proofErr w:type="gramStart"/>
      <w:r w:rsidRPr="00B6097E">
        <w:rPr>
          <w:rFonts w:cs="Arial"/>
          <w:szCs w:val="24"/>
        </w:rPr>
        <w:t>notified</w:t>
      </w:r>
      <w:proofErr w:type="gramEnd"/>
      <w:r w:rsidRPr="00B6097E">
        <w:rPr>
          <w:rFonts w:cs="Arial"/>
          <w:szCs w:val="24"/>
        </w:rPr>
        <w:t xml:space="preserve"> or tried to notify the respondent as follows: </w:t>
      </w:r>
    </w:p>
    <w:p w:rsidR="00791FB8" w:rsidRPr="00B6097E" w:rsidRDefault="00CB364C" w:rsidP="00CB364C">
      <w:pPr>
        <w:tabs>
          <w:tab w:val="left" w:pos="1260"/>
          <w:tab w:val="left" w:pos="9270"/>
        </w:tabs>
        <w:spacing w:after="60"/>
        <w:jc w:val="both"/>
        <w:rPr>
          <w:rFonts w:cs="Arial"/>
          <w:szCs w:val="24"/>
        </w:rPr>
      </w:pPr>
      <w:r w:rsidRPr="00B6097E">
        <w:rPr>
          <w:rFonts w:cs="Arial"/>
          <w:szCs w:val="24"/>
        </w:rPr>
        <w:tab/>
      </w:r>
      <w:r w:rsidR="00791FB8" w:rsidRPr="00B6097E">
        <w:rPr>
          <w:rFonts w:cs="Arial"/>
          <w:szCs w:val="24"/>
          <w:u w:val="single"/>
        </w:rPr>
        <w:tab/>
      </w:r>
    </w:p>
    <w:p w:rsidR="00791FB8" w:rsidRPr="00B6097E" w:rsidRDefault="00CB364C" w:rsidP="00CB364C">
      <w:pPr>
        <w:tabs>
          <w:tab w:val="left" w:pos="1260"/>
          <w:tab w:val="left" w:pos="9270"/>
        </w:tabs>
        <w:spacing w:after="60"/>
        <w:jc w:val="both"/>
        <w:rPr>
          <w:rFonts w:cs="Arial"/>
          <w:szCs w:val="24"/>
        </w:rPr>
      </w:pPr>
      <w:r w:rsidRPr="00B6097E">
        <w:rPr>
          <w:rFonts w:cs="Arial"/>
          <w:szCs w:val="24"/>
        </w:rPr>
        <w:tab/>
      </w:r>
      <w:r w:rsidR="00791FB8" w:rsidRPr="00B6097E">
        <w:rPr>
          <w:rFonts w:cs="Arial"/>
          <w:szCs w:val="24"/>
          <w:u w:val="single"/>
        </w:rPr>
        <w:tab/>
      </w:r>
    </w:p>
    <w:p w:rsidR="00791FB8" w:rsidRPr="00B6097E" w:rsidRDefault="00791FB8" w:rsidP="00CB364C">
      <w:pPr>
        <w:tabs>
          <w:tab w:val="left" w:pos="360"/>
          <w:tab w:val="left" w:pos="900"/>
          <w:tab w:val="left" w:pos="2610"/>
          <w:tab w:val="left" w:pos="3060"/>
          <w:tab w:val="left" w:pos="4320"/>
          <w:tab w:val="center" w:pos="6570"/>
          <w:tab w:val="left" w:pos="8190"/>
          <w:tab w:val="right" w:pos="8640"/>
          <w:tab w:val="right" w:pos="9360"/>
        </w:tabs>
        <w:spacing w:before="120"/>
        <w:ind w:left="900" w:hanging="900"/>
        <w:jc w:val="both"/>
        <w:rPr>
          <w:rFonts w:cs="Arial"/>
          <w:szCs w:val="24"/>
        </w:rPr>
      </w:pPr>
      <w:r w:rsidRPr="00B6097E">
        <w:rPr>
          <w:rFonts w:cs="Arial"/>
          <w:szCs w:val="24"/>
        </w:rPr>
        <w:tab/>
      </w:r>
      <w:r w:rsidRPr="00B6097E">
        <w:rPr>
          <w:rFonts w:cs="Arial"/>
          <w:szCs w:val="24"/>
        </w:rPr>
        <w:fldChar w:fldCharType="begin">
          <w:ffData>
            <w:name w:val="Check4"/>
            <w:enabled/>
            <w:calcOnExit w:val="0"/>
            <w:checkBox>
              <w:sizeAuto/>
              <w:default w:val="0"/>
            </w:checkBox>
          </w:ffData>
        </w:fldChar>
      </w:r>
      <w:bookmarkStart w:id="8" w:name="Check4"/>
      <w:r w:rsidRPr="00B6097E">
        <w:rPr>
          <w:rFonts w:cs="Arial"/>
          <w:szCs w:val="24"/>
        </w:rPr>
        <w:instrText xml:space="preserve"> FORMCHECKBOX </w:instrText>
      </w:r>
      <w:r w:rsidRPr="00B6097E">
        <w:rPr>
          <w:rFonts w:cs="Arial"/>
          <w:szCs w:val="24"/>
        </w:rPr>
      </w:r>
      <w:r w:rsidRPr="00B6097E">
        <w:rPr>
          <w:rFonts w:cs="Arial"/>
          <w:szCs w:val="24"/>
        </w:rPr>
        <w:fldChar w:fldCharType="end"/>
      </w:r>
      <w:bookmarkEnd w:id="8"/>
      <w:r w:rsidRPr="00B6097E">
        <w:rPr>
          <w:rFonts w:cs="Arial"/>
          <w:szCs w:val="24"/>
        </w:rPr>
        <w:tab/>
      </w:r>
      <w:proofErr w:type="gramStart"/>
      <w:r w:rsidRPr="00B6097E">
        <w:rPr>
          <w:rFonts w:cs="Arial"/>
          <w:szCs w:val="24"/>
        </w:rPr>
        <w:t>a</w:t>
      </w:r>
      <w:proofErr w:type="gramEnd"/>
      <w:r w:rsidRPr="00B6097E">
        <w:rPr>
          <w:rFonts w:cs="Arial"/>
          <w:szCs w:val="24"/>
        </w:rPr>
        <w:t xml:space="preserve"> long-term protective order</w:t>
      </w:r>
      <w:r w:rsidR="0086162A" w:rsidRPr="00B6097E">
        <w:rPr>
          <w:rFonts w:cs="Arial"/>
          <w:szCs w:val="24"/>
        </w:rPr>
        <w:t xml:space="preserve"> (one year</w:t>
      </w:r>
      <w:r w:rsidR="00E5589F" w:rsidRPr="00B6097E">
        <w:rPr>
          <w:rFonts w:cs="Arial"/>
          <w:szCs w:val="24"/>
        </w:rPr>
        <w:t xml:space="preserve"> order)</w:t>
      </w:r>
      <w:r w:rsidRPr="00B6097E">
        <w:rPr>
          <w:rFonts w:cs="Arial"/>
          <w:szCs w:val="24"/>
        </w:rPr>
        <w:t>.</w:t>
      </w:r>
      <w:r w:rsidR="00CB364C" w:rsidRPr="00B6097E">
        <w:rPr>
          <w:rFonts w:cs="Arial"/>
          <w:szCs w:val="24"/>
        </w:rPr>
        <w:t xml:space="preserve"> </w:t>
      </w:r>
      <w:r w:rsidRPr="00B6097E">
        <w:rPr>
          <w:rFonts w:cs="Arial"/>
          <w:szCs w:val="24"/>
        </w:rPr>
        <w:t xml:space="preserve"> (This order can only be issued after notice to the respondent and a court hearing. This order will last for </w:t>
      </w:r>
      <w:del w:id="9" w:author="Danielle Bailey" w:date="2019-08-20T08:35:00Z">
        <w:r w:rsidR="00E5589F" w:rsidRPr="00B6097E" w:rsidDel="002040A4">
          <w:rPr>
            <w:rFonts w:cs="Arial"/>
            <w:szCs w:val="24"/>
          </w:rPr>
          <w:delText>6</w:delText>
        </w:r>
        <w:r w:rsidRPr="00B6097E" w:rsidDel="002040A4">
          <w:rPr>
            <w:rFonts w:cs="Arial"/>
            <w:szCs w:val="24"/>
          </w:rPr>
          <w:delText xml:space="preserve"> months</w:delText>
        </w:r>
      </w:del>
      <w:r w:rsidR="002040A4" w:rsidRPr="00B6097E">
        <w:rPr>
          <w:rFonts w:cs="Arial"/>
          <w:szCs w:val="24"/>
        </w:rPr>
        <w:t>one year</w:t>
      </w:r>
      <w:r w:rsidRPr="00B6097E">
        <w:rPr>
          <w:rFonts w:cs="Arial"/>
          <w:szCs w:val="24"/>
        </w:rPr>
        <w:t>, unless the court ends it sooner.</w:t>
      </w:r>
      <w:r w:rsidR="00E5589F" w:rsidRPr="00B6097E">
        <w:rPr>
          <w:rFonts w:cs="Arial"/>
          <w:szCs w:val="24"/>
        </w:rPr>
        <w:t xml:space="preserve">  The police will notify the </w:t>
      </w:r>
      <w:proofErr w:type="gramStart"/>
      <w:r w:rsidR="00E5589F" w:rsidRPr="00B6097E">
        <w:rPr>
          <w:rFonts w:cs="Arial"/>
          <w:szCs w:val="24"/>
        </w:rPr>
        <w:t>respondent</w:t>
      </w:r>
      <w:proofErr w:type="gramEnd"/>
      <w:r w:rsidR="00E5589F" w:rsidRPr="00B6097E">
        <w:rPr>
          <w:rFonts w:cs="Arial"/>
          <w:szCs w:val="24"/>
        </w:rPr>
        <w:t xml:space="preserve"> o</w:t>
      </w:r>
      <w:r w:rsidR="00BA1B1B" w:rsidRPr="00B6097E">
        <w:rPr>
          <w:rFonts w:cs="Arial"/>
          <w:szCs w:val="24"/>
        </w:rPr>
        <w:t>f the hearing.</w:t>
      </w:r>
      <w:r w:rsidRPr="00B6097E">
        <w:rPr>
          <w:rFonts w:cs="Arial"/>
          <w:szCs w:val="24"/>
        </w:rPr>
        <w:t>)</w:t>
      </w:r>
    </w:p>
    <w:p w:rsidR="00791FB8" w:rsidRPr="00B6097E" w:rsidRDefault="00791FB8" w:rsidP="00CB364C">
      <w:pPr>
        <w:ind w:left="900"/>
        <w:jc w:val="both"/>
        <w:rPr>
          <w:rFonts w:cs="Arial"/>
          <w:szCs w:val="24"/>
        </w:rPr>
      </w:pPr>
    </w:p>
    <w:p w:rsidR="00D85A32" w:rsidRPr="00B6097E" w:rsidRDefault="00791FB8" w:rsidP="00E010C1">
      <w:pPr>
        <w:tabs>
          <w:tab w:val="left" w:pos="360"/>
          <w:tab w:val="left" w:pos="1890"/>
          <w:tab w:val="left" w:pos="2610"/>
          <w:tab w:val="left" w:pos="2970"/>
          <w:tab w:val="left" w:pos="3240"/>
          <w:tab w:val="left" w:pos="4590"/>
          <w:tab w:val="left" w:pos="4950"/>
          <w:tab w:val="left" w:pos="5040"/>
          <w:tab w:val="left" w:pos="6210"/>
          <w:tab w:val="left" w:pos="6570"/>
          <w:tab w:val="left" w:pos="7920"/>
          <w:tab w:val="right" w:pos="9360"/>
        </w:tabs>
        <w:spacing w:after="120"/>
        <w:ind w:left="806" w:hanging="806"/>
        <w:jc w:val="both"/>
        <w:rPr>
          <w:rFonts w:cs="Arial"/>
          <w:szCs w:val="24"/>
        </w:rPr>
      </w:pPr>
      <w:r w:rsidRPr="00B6097E">
        <w:rPr>
          <w:rFonts w:cs="Arial"/>
          <w:szCs w:val="24"/>
        </w:rPr>
        <w:t>2.</w:t>
      </w:r>
      <w:r w:rsidRPr="00B6097E">
        <w:rPr>
          <w:rFonts w:cs="Arial"/>
          <w:szCs w:val="24"/>
        </w:rPr>
        <w:tab/>
        <w:t>The respondent is a</w:t>
      </w:r>
      <w:r w:rsidR="00D85A32" w:rsidRPr="00B6097E">
        <w:rPr>
          <w:rFonts w:cs="Arial"/>
          <w:szCs w:val="24"/>
        </w:rPr>
        <w:t xml:space="preserve"> (check all that apply):</w:t>
      </w:r>
    </w:p>
    <w:p w:rsidR="00E0379A" w:rsidRPr="00B6097E" w:rsidRDefault="00791FB8" w:rsidP="00BB1CCF">
      <w:pPr>
        <w:tabs>
          <w:tab w:val="left" w:pos="360"/>
          <w:tab w:val="left" w:pos="900"/>
          <w:tab w:val="left" w:pos="2700"/>
          <w:tab w:val="left" w:pos="3060"/>
          <w:tab w:val="left" w:pos="4320"/>
          <w:tab w:val="left" w:pos="4680"/>
          <w:tab w:val="left" w:pos="6120"/>
          <w:tab w:val="left" w:pos="6480"/>
          <w:tab w:val="right" w:pos="9360"/>
        </w:tabs>
        <w:spacing w:after="120"/>
        <w:jc w:val="both"/>
        <w:rPr>
          <w:rFonts w:cs="Arial"/>
          <w:szCs w:val="24"/>
        </w:rPr>
      </w:pPr>
      <w:r w:rsidRPr="00B6097E">
        <w:rPr>
          <w:rFonts w:cs="Arial"/>
          <w:b/>
          <w:bCs/>
          <w:i/>
          <w:iCs/>
          <w:szCs w:val="24"/>
        </w:rPr>
        <w:tab/>
      </w:r>
      <w:r w:rsidRPr="00B6097E">
        <w:rPr>
          <w:rFonts w:cs="Arial"/>
          <w:b/>
          <w:bCs/>
          <w:i/>
          <w:iCs/>
          <w:szCs w:val="24"/>
        </w:rPr>
        <w:fldChar w:fldCharType="begin">
          <w:ffData>
            <w:name w:val="Check71"/>
            <w:enabled/>
            <w:calcOnExit w:val="0"/>
            <w:checkBox>
              <w:sizeAuto/>
              <w:default w:val="0"/>
            </w:checkBox>
          </w:ffData>
        </w:fldChar>
      </w:r>
      <w:bookmarkStart w:id="10" w:name="Check71"/>
      <w:r w:rsidRPr="00B6097E">
        <w:rPr>
          <w:rFonts w:cs="Arial"/>
          <w:b/>
          <w:bCs/>
          <w:i/>
          <w:iCs/>
          <w:szCs w:val="24"/>
        </w:rPr>
        <w:instrText xml:space="preserve"> FORMCHECKBOX </w:instrText>
      </w:r>
      <w:r w:rsidRPr="00B6097E">
        <w:rPr>
          <w:rFonts w:cs="Arial"/>
          <w:b/>
          <w:bCs/>
          <w:i/>
          <w:iCs/>
          <w:szCs w:val="24"/>
        </w:rPr>
      </w:r>
      <w:r w:rsidRPr="00B6097E">
        <w:rPr>
          <w:rFonts w:cs="Arial"/>
          <w:b/>
          <w:bCs/>
          <w:i/>
          <w:iCs/>
          <w:szCs w:val="24"/>
        </w:rPr>
        <w:fldChar w:fldCharType="end"/>
      </w:r>
      <w:bookmarkEnd w:id="10"/>
      <w:r w:rsidR="00CB364C" w:rsidRPr="00B6097E">
        <w:rPr>
          <w:rFonts w:cs="Arial"/>
          <w:b/>
          <w:bCs/>
          <w:i/>
          <w:iCs/>
          <w:szCs w:val="24"/>
        </w:rPr>
        <w:tab/>
      </w:r>
      <w:r w:rsidR="006E68AC" w:rsidRPr="00B6097E">
        <w:rPr>
          <w:rFonts w:cs="Arial"/>
          <w:bCs/>
          <w:iCs/>
          <w:szCs w:val="24"/>
        </w:rPr>
        <w:t>(</w:t>
      </w:r>
      <w:proofErr w:type="gramStart"/>
      <w:r w:rsidRPr="00B6097E">
        <w:rPr>
          <w:rFonts w:cs="Arial"/>
          <w:szCs w:val="24"/>
        </w:rPr>
        <w:t>former</w:t>
      </w:r>
      <w:proofErr w:type="gramEnd"/>
      <w:r w:rsidR="006E68AC" w:rsidRPr="00B6097E">
        <w:rPr>
          <w:rFonts w:cs="Arial"/>
          <w:szCs w:val="24"/>
        </w:rPr>
        <w:t>)</w:t>
      </w:r>
      <w:r w:rsidRPr="00B6097E">
        <w:rPr>
          <w:rFonts w:cs="Arial"/>
          <w:szCs w:val="24"/>
        </w:rPr>
        <w:t xml:space="preserve"> friend</w:t>
      </w:r>
      <w:r w:rsidRPr="00B6097E">
        <w:rPr>
          <w:rFonts w:cs="Arial"/>
          <w:szCs w:val="24"/>
        </w:rPr>
        <w:tab/>
      </w:r>
      <w:r w:rsidRPr="00B6097E">
        <w:rPr>
          <w:rFonts w:cs="Arial"/>
          <w:szCs w:val="24"/>
        </w:rPr>
        <w:fldChar w:fldCharType="begin">
          <w:ffData>
            <w:name w:val="Check72"/>
            <w:enabled/>
            <w:calcOnExit w:val="0"/>
            <w:checkBox>
              <w:sizeAuto/>
              <w:default w:val="0"/>
            </w:checkBox>
          </w:ffData>
        </w:fldChar>
      </w:r>
      <w:bookmarkStart w:id="11" w:name="Check72"/>
      <w:r w:rsidRPr="00B6097E">
        <w:rPr>
          <w:rFonts w:cs="Arial"/>
          <w:szCs w:val="24"/>
        </w:rPr>
        <w:instrText xml:space="preserve"> FORMCHECKBOX </w:instrText>
      </w:r>
      <w:r w:rsidRPr="00B6097E">
        <w:rPr>
          <w:rFonts w:cs="Arial"/>
          <w:szCs w:val="24"/>
        </w:rPr>
      </w:r>
      <w:r w:rsidRPr="00B6097E">
        <w:rPr>
          <w:rFonts w:cs="Arial"/>
          <w:szCs w:val="24"/>
        </w:rPr>
        <w:fldChar w:fldCharType="end"/>
      </w:r>
      <w:bookmarkEnd w:id="11"/>
      <w:r w:rsidRPr="00B6097E">
        <w:rPr>
          <w:rFonts w:cs="Arial"/>
          <w:szCs w:val="24"/>
        </w:rPr>
        <w:tab/>
        <w:t>neighbor</w:t>
      </w:r>
      <w:r w:rsidRPr="00B6097E">
        <w:rPr>
          <w:rFonts w:cs="Arial"/>
          <w:szCs w:val="24"/>
        </w:rPr>
        <w:tab/>
      </w:r>
      <w:r w:rsidRPr="00B6097E">
        <w:rPr>
          <w:rFonts w:cs="Arial"/>
          <w:szCs w:val="24"/>
        </w:rPr>
        <w:fldChar w:fldCharType="begin">
          <w:ffData>
            <w:name w:val="Check73"/>
            <w:enabled/>
            <w:calcOnExit w:val="0"/>
            <w:checkBox>
              <w:sizeAuto/>
              <w:default w:val="0"/>
            </w:checkBox>
          </w:ffData>
        </w:fldChar>
      </w:r>
      <w:bookmarkStart w:id="12" w:name="Check73"/>
      <w:r w:rsidRPr="00B6097E">
        <w:rPr>
          <w:rFonts w:cs="Arial"/>
          <w:szCs w:val="24"/>
        </w:rPr>
        <w:instrText xml:space="preserve"> FORMCHECKBOX </w:instrText>
      </w:r>
      <w:r w:rsidRPr="00B6097E">
        <w:rPr>
          <w:rFonts w:cs="Arial"/>
          <w:szCs w:val="24"/>
        </w:rPr>
      </w:r>
      <w:r w:rsidRPr="00B6097E">
        <w:rPr>
          <w:rFonts w:cs="Arial"/>
          <w:szCs w:val="24"/>
        </w:rPr>
        <w:fldChar w:fldCharType="end"/>
      </w:r>
      <w:bookmarkEnd w:id="12"/>
      <w:r w:rsidRPr="00B6097E">
        <w:rPr>
          <w:rFonts w:cs="Arial"/>
          <w:szCs w:val="24"/>
        </w:rPr>
        <w:tab/>
        <w:t>classmate</w:t>
      </w:r>
      <w:r w:rsidR="00E010C1" w:rsidRPr="00B6097E">
        <w:rPr>
          <w:rFonts w:cs="Arial"/>
          <w:szCs w:val="24"/>
        </w:rPr>
        <w:tab/>
      </w:r>
      <w:r w:rsidR="00E010C1" w:rsidRPr="00B6097E">
        <w:rPr>
          <w:rFonts w:cs="Arial"/>
          <w:szCs w:val="24"/>
        </w:rPr>
        <w:fldChar w:fldCharType="begin">
          <w:ffData>
            <w:name w:val="Check74"/>
            <w:enabled/>
            <w:calcOnExit w:val="0"/>
            <w:checkBox>
              <w:sizeAuto/>
              <w:default w:val="0"/>
            </w:checkBox>
          </w:ffData>
        </w:fldChar>
      </w:r>
      <w:bookmarkStart w:id="13" w:name="Check74"/>
      <w:r w:rsidR="00E010C1" w:rsidRPr="00B6097E">
        <w:rPr>
          <w:rFonts w:cs="Arial"/>
          <w:szCs w:val="24"/>
        </w:rPr>
        <w:instrText xml:space="preserve"> FORMCHECKBOX </w:instrText>
      </w:r>
      <w:r w:rsidR="00E010C1" w:rsidRPr="00B6097E">
        <w:rPr>
          <w:rFonts w:cs="Arial"/>
          <w:szCs w:val="24"/>
        </w:rPr>
      </w:r>
      <w:r w:rsidR="00E010C1" w:rsidRPr="00B6097E">
        <w:rPr>
          <w:rFonts w:cs="Arial"/>
          <w:szCs w:val="24"/>
        </w:rPr>
        <w:fldChar w:fldCharType="end"/>
      </w:r>
      <w:bookmarkEnd w:id="13"/>
      <w:r w:rsidR="00E010C1" w:rsidRPr="00B6097E">
        <w:rPr>
          <w:rFonts w:cs="Arial"/>
          <w:szCs w:val="24"/>
        </w:rPr>
        <w:tab/>
        <w:t>co-worker</w:t>
      </w:r>
    </w:p>
    <w:p w:rsidR="00E0379A" w:rsidRPr="00B6097E" w:rsidRDefault="00E0379A" w:rsidP="00CB364C">
      <w:pPr>
        <w:tabs>
          <w:tab w:val="left" w:pos="360"/>
          <w:tab w:val="left" w:pos="900"/>
          <w:tab w:val="left" w:pos="3420"/>
          <w:tab w:val="left" w:pos="3780"/>
          <w:tab w:val="left" w:pos="4230"/>
          <w:tab w:val="left" w:pos="4590"/>
          <w:tab w:val="left" w:pos="5040"/>
          <w:tab w:val="left" w:pos="5490"/>
          <w:tab w:val="left" w:pos="5850"/>
          <w:tab w:val="left" w:pos="6930"/>
          <w:tab w:val="right" w:pos="9360"/>
        </w:tabs>
        <w:spacing w:after="120"/>
        <w:jc w:val="both"/>
        <w:rPr>
          <w:rFonts w:cs="Arial"/>
          <w:szCs w:val="24"/>
        </w:rPr>
      </w:pPr>
      <w:r w:rsidRPr="00B6097E">
        <w:rPr>
          <w:rFonts w:cs="Arial"/>
          <w:szCs w:val="24"/>
        </w:rPr>
        <w:tab/>
      </w:r>
      <w:r w:rsidR="006E68AC" w:rsidRPr="00B6097E">
        <w:rPr>
          <w:rFonts w:cs="Arial"/>
          <w:szCs w:val="24"/>
        </w:rPr>
        <w:fldChar w:fldCharType="begin">
          <w:ffData>
            <w:name w:val="Check75"/>
            <w:enabled/>
            <w:calcOnExit w:val="0"/>
            <w:checkBox>
              <w:sizeAuto/>
              <w:default w:val="0"/>
            </w:checkBox>
          </w:ffData>
        </w:fldChar>
      </w:r>
      <w:bookmarkStart w:id="14" w:name="Check75"/>
      <w:r w:rsidR="006E68AC" w:rsidRPr="00B6097E">
        <w:rPr>
          <w:rFonts w:cs="Arial"/>
          <w:szCs w:val="24"/>
        </w:rPr>
        <w:instrText xml:space="preserve"> FORMCHECKBOX </w:instrText>
      </w:r>
      <w:r w:rsidR="006E68AC" w:rsidRPr="00B6097E">
        <w:rPr>
          <w:rFonts w:cs="Arial"/>
          <w:szCs w:val="24"/>
        </w:rPr>
      </w:r>
      <w:r w:rsidR="006E68AC" w:rsidRPr="00B6097E">
        <w:rPr>
          <w:rFonts w:cs="Arial"/>
          <w:szCs w:val="24"/>
        </w:rPr>
        <w:fldChar w:fldCharType="end"/>
      </w:r>
      <w:bookmarkEnd w:id="14"/>
      <w:r w:rsidR="006E68AC" w:rsidRPr="00B6097E">
        <w:rPr>
          <w:rFonts w:cs="Arial"/>
          <w:szCs w:val="24"/>
        </w:rPr>
        <w:tab/>
      </w:r>
      <w:proofErr w:type="gramStart"/>
      <w:r w:rsidR="006E68AC" w:rsidRPr="00B6097E">
        <w:rPr>
          <w:rFonts w:cs="Arial"/>
          <w:szCs w:val="24"/>
        </w:rPr>
        <w:t>client</w:t>
      </w:r>
      <w:proofErr w:type="gramEnd"/>
      <w:r w:rsidR="006E68AC" w:rsidRPr="00B6097E">
        <w:rPr>
          <w:rFonts w:cs="Arial"/>
          <w:szCs w:val="24"/>
        </w:rPr>
        <w:t xml:space="preserve"> or former clien</w:t>
      </w:r>
      <w:r w:rsidR="00791FB8" w:rsidRPr="00B6097E">
        <w:rPr>
          <w:rFonts w:cs="Arial"/>
          <w:szCs w:val="24"/>
        </w:rPr>
        <w:t>t</w:t>
      </w:r>
      <w:r w:rsidR="00791FB8" w:rsidRPr="00B6097E">
        <w:rPr>
          <w:rFonts w:cs="Arial"/>
          <w:szCs w:val="24"/>
        </w:rPr>
        <w:tab/>
      </w:r>
      <w:r w:rsidR="00791FB8" w:rsidRPr="00B6097E">
        <w:rPr>
          <w:rFonts w:cs="Arial"/>
          <w:szCs w:val="24"/>
        </w:rPr>
        <w:fldChar w:fldCharType="begin">
          <w:ffData>
            <w:name w:val="Check79"/>
            <w:enabled/>
            <w:calcOnExit w:val="0"/>
            <w:checkBox>
              <w:sizeAuto/>
              <w:default w:val="0"/>
            </w:checkBox>
          </w:ffData>
        </w:fldChar>
      </w:r>
      <w:bookmarkStart w:id="15" w:name="Check79"/>
      <w:r w:rsidR="00791FB8" w:rsidRPr="00B6097E">
        <w:rPr>
          <w:rFonts w:cs="Arial"/>
          <w:szCs w:val="24"/>
        </w:rPr>
        <w:instrText xml:space="preserve"> FORMCHECKBOX </w:instrText>
      </w:r>
      <w:r w:rsidR="00791FB8" w:rsidRPr="00B6097E">
        <w:rPr>
          <w:rFonts w:cs="Arial"/>
          <w:szCs w:val="24"/>
        </w:rPr>
      </w:r>
      <w:r w:rsidR="00791FB8" w:rsidRPr="00B6097E">
        <w:rPr>
          <w:rFonts w:cs="Arial"/>
          <w:szCs w:val="24"/>
        </w:rPr>
        <w:fldChar w:fldCharType="end"/>
      </w:r>
      <w:bookmarkEnd w:id="15"/>
      <w:r w:rsidR="00CB364C" w:rsidRPr="00B6097E">
        <w:rPr>
          <w:rFonts w:cs="Arial"/>
          <w:szCs w:val="24"/>
        </w:rPr>
        <w:tab/>
      </w:r>
      <w:r w:rsidR="00E010C1" w:rsidRPr="00B6097E">
        <w:rPr>
          <w:rFonts w:cs="Arial"/>
          <w:szCs w:val="24"/>
        </w:rPr>
        <w:t>correctional facility employee</w:t>
      </w:r>
    </w:p>
    <w:p w:rsidR="00791FB8" w:rsidRPr="00B6097E" w:rsidRDefault="00E0379A" w:rsidP="00CB364C">
      <w:pPr>
        <w:tabs>
          <w:tab w:val="left" w:pos="360"/>
          <w:tab w:val="left" w:pos="900"/>
          <w:tab w:val="left" w:pos="3960"/>
          <w:tab w:val="left" w:pos="4320"/>
          <w:tab w:val="right" w:pos="9360"/>
        </w:tabs>
        <w:spacing w:after="120"/>
        <w:jc w:val="both"/>
        <w:rPr>
          <w:rFonts w:cs="Arial"/>
          <w:szCs w:val="24"/>
        </w:rPr>
      </w:pPr>
      <w:r w:rsidRPr="00B6097E">
        <w:rPr>
          <w:rFonts w:cs="Arial"/>
          <w:szCs w:val="24"/>
        </w:rPr>
        <w:tab/>
      </w:r>
      <w:r w:rsidR="006E68AC" w:rsidRPr="00B6097E">
        <w:rPr>
          <w:rFonts w:cs="Arial"/>
          <w:szCs w:val="24"/>
        </w:rPr>
        <w:fldChar w:fldCharType="begin">
          <w:ffData>
            <w:name w:val="Check84"/>
            <w:enabled/>
            <w:calcOnExit w:val="0"/>
            <w:checkBox>
              <w:sizeAuto/>
              <w:default w:val="0"/>
            </w:checkBox>
          </w:ffData>
        </w:fldChar>
      </w:r>
      <w:bookmarkStart w:id="16" w:name="Check84"/>
      <w:r w:rsidR="006E68AC" w:rsidRPr="00B6097E">
        <w:rPr>
          <w:rFonts w:cs="Arial"/>
          <w:szCs w:val="24"/>
        </w:rPr>
        <w:instrText xml:space="preserve"> FORMCHECKBOX </w:instrText>
      </w:r>
      <w:r w:rsidR="006E68AC" w:rsidRPr="00B6097E">
        <w:rPr>
          <w:rFonts w:cs="Arial"/>
          <w:szCs w:val="24"/>
        </w:rPr>
      </w:r>
      <w:r w:rsidR="006E68AC" w:rsidRPr="00B6097E">
        <w:rPr>
          <w:rFonts w:cs="Arial"/>
          <w:szCs w:val="24"/>
        </w:rPr>
        <w:fldChar w:fldCharType="end"/>
      </w:r>
      <w:bookmarkEnd w:id="16"/>
      <w:r w:rsidR="00CB364C" w:rsidRPr="00B6097E">
        <w:rPr>
          <w:rFonts w:cs="Arial"/>
          <w:szCs w:val="24"/>
        </w:rPr>
        <w:tab/>
      </w:r>
      <w:proofErr w:type="gramStart"/>
      <w:r w:rsidR="006E68AC" w:rsidRPr="00B6097E">
        <w:rPr>
          <w:rFonts w:cs="Arial"/>
          <w:szCs w:val="24"/>
        </w:rPr>
        <w:t>legal</w:t>
      </w:r>
      <w:proofErr w:type="gramEnd"/>
      <w:r w:rsidR="006E68AC" w:rsidRPr="00B6097E">
        <w:rPr>
          <w:rFonts w:cs="Arial"/>
          <w:szCs w:val="24"/>
        </w:rPr>
        <w:t xml:space="preserve"> guardian of petitioner</w:t>
      </w:r>
      <w:r w:rsidR="00CB364C" w:rsidRPr="00B6097E">
        <w:rPr>
          <w:rFonts w:cs="Arial"/>
          <w:szCs w:val="24"/>
        </w:rPr>
        <w:tab/>
      </w:r>
      <w:r w:rsidRPr="00B6097E">
        <w:rPr>
          <w:rFonts w:cs="Arial"/>
          <w:szCs w:val="24"/>
        </w:rPr>
        <w:fldChar w:fldCharType="begin">
          <w:ffData>
            <w:name w:val="Check84"/>
            <w:enabled/>
            <w:calcOnExit w:val="0"/>
            <w:checkBox>
              <w:sizeAuto/>
              <w:default w:val="0"/>
            </w:checkBox>
          </w:ffData>
        </w:fldChar>
      </w:r>
      <w:r w:rsidRPr="00B6097E">
        <w:rPr>
          <w:rFonts w:cs="Arial"/>
          <w:szCs w:val="24"/>
        </w:rPr>
        <w:instrText xml:space="preserve"> FORMCHECKBOX </w:instrText>
      </w:r>
      <w:r w:rsidRPr="00B6097E">
        <w:rPr>
          <w:rFonts w:cs="Arial"/>
          <w:szCs w:val="24"/>
        </w:rPr>
      </w:r>
      <w:r w:rsidRPr="00B6097E">
        <w:rPr>
          <w:rFonts w:cs="Arial"/>
          <w:szCs w:val="24"/>
        </w:rPr>
        <w:fldChar w:fldCharType="end"/>
      </w:r>
      <w:r w:rsidR="00CB364C" w:rsidRPr="00B6097E">
        <w:rPr>
          <w:rFonts w:cs="Arial"/>
          <w:szCs w:val="24"/>
        </w:rPr>
        <w:tab/>
      </w:r>
      <w:r w:rsidRPr="00B6097E">
        <w:rPr>
          <w:rFonts w:cs="Arial"/>
          <w:szCs w:val="24"/>
        </w:rPr>
        <w:t>other (describe):</w:t>
      </w:r>
      <w:r w:rsidR="00CB364C" w:rsidRPr="00B6097E">
        <w:rPr>
          <w:rFonts w:cs="Arial"/>
          <w:szCs w:val="24"/>
          <w:u w:val="single"/>
        </w:rPr>
        <w:tab/>
      </w:r>
    </w:p>
    <w:p w:rsidR="00E0379A" w:rsidRPr="00B6097E" w:rsidRDefault="006E68AC" w:rsidP="00CB364C">
      <w:pPr>
        <w:tabs>
          <w:tab w:val="left" w:pos="360"/>
          <w:tab w:val="left" w:pos="900"/>
          <w:tab w:val="left" w:pos="1080"/>
          <w:tab w:val="left" w:pos="9270"/>
          <w:tab w:val="right" w:pos="9360"/>
        </w:tabs>
        <w:spacing w:after="120"/>
        <w:jc w:val="both"/>
        <w:rPr>
          <w:rFonts w:cs="Arial"/>
          <w:szCs w:val="24"/>
        </w:rPr>
      </w:pPr>
      <w:r w:rsidRPr="00B6097E">
        <w:rPr>
          <w:rFonts w:cs="Arial"/>
          <w:szCs w:val="24"/>
        </w:rPr>
        <w:tab/>
      </w:r>
      <w:r w:rsidR="00E0379A" w:rsidRPr="00B6097E">
        <w:rPr>
          <w:rFonts w:cs="Arial"/>
          <w:szCs w:val="24"/>
        </w:rPr>
        <w:fldChar w:fldCharType="begin">
          <w:ffData>
            <w:name w:val="Check80"/>
            <w:enabled/>
            <w:calcOnExit w:val="0"/>
            <w:checkBox>
              <w:sizeAuto/>
              <w:default w:val="0"/>
            </w:checkBox>
          </w:ffData>
        </w:fldChar>
      </w:r>
      <w:bookmarkStart w:id="17" w:name="Check80"/>
      <w:r w:rsidR="00E0379A" w:rsidRPr="00B6097E">
        <w:rPr>
          <w:rFonts w:cs="Arial"/>
          <w:szCs w:val="24"/>
        </w:rPr>
        <w:instrText xml:space="preserve"> FORMCHECKBOX </w:instrText>
      </w:r>
      <w:r w:rsidR="00E0379A" w:rsidRPr="00B6097E">
        <w:rPr>
          <w:rFonts w:cs="Arial"/>
          <w:szCs w:val="24"/>
        </w:rPr>
      </w:r>
      <w:r w:rsidR="00E0379A" w:rsidRPr="00B6097E">
        <w:rPr>
          <w:rFonts w:cs="Arial"/>
          <w:szCs w:val="24"/>
        </w:rPr>
        <w:fldChar w:fldCharType="end"/>
      </w:r>
      <w:bookmarkEnd w:id="17"/>
      <w:r w:rsidR="00CB364C" w:rsidRPr="00B6097E">
        <w:rPr>
          <w:rFonts w:cs="Arial"/>
          <w:szCs w:val="24"/>
        </w:rPr>
        <w:tab/>
      </w:r>
      <w:r w:rsidR="00E0379A" w:rsidRPr="00B6097E">
        <w:rPr>
          <w:rFonts w:cs="Arial"/>
          <w:szCs w:val="24"/>
        </w:rPr>
        <w:t>I do not know and have never been acquainted with the respondent</w:t>
      </w:r>
    </w:p>
    <w:p w:rsidR="00AA44DA" w:rsidRPr="00B6097E" w:rsidRDefault="00626C01" w:rsidP="00626C01">
      <w:pPr>
        <w:tabs>
          <w:tab w:val="left" w:pos="360"/>
          <w:tab w:val="left" w:pos="900"/>
          <w:tab w:val="left" w:pos="2340"/>
          <w:tab w:val="left" w:pos="2700"/>
          <w:tab w:val="left" w:pos="5580"/>
          <w:tab w:val="left" w:pos="5940"/>
          <w:tab w:val="left" w:pos="7470"/>
          <w:tab w:val="left" w:pos="7650"/>
          <w:tab w:val="right" w:pos="9360"/>
        </w:tabs>
        <w:spacing w:before="120"/>
        <w:jc w:val="both"/>
        <w:rPr>
          <w:rFonts w:cs="Arial"/>
          <w:szCs w:val="24"/>
        </w:rPr>
      </w:pPr>
      <w:r w:rsidRPr="00B6097E">
        <w:rPr>
          <w:rFonts w:cs="Arial"/>
          <w:szCs w:val="24"/>
        </w:rPr>
        <w:t>3.</w:t>
      </w:r>
      <w:r w:rsidRPr="00B6097E">
        <w:rPr>
          <w:rFonts w:cs="Arial"/>
          <w:szCs w:val="24"/>
        </w:rPr>
        <w:tab/>
      </w:r>
      <w:r w:rsidR="00D85A32" w:rsidRPr="00B6097E">
        <w:rPr>
          <w:rFonts w:cs="Arial"/>
          <w:szCs w:val="24"/>
        </w:rPr>
        <w:t>I (p</w:t>
      </w:r>
      <w:r w:rsidR="00AA44DA" w:rsidRPr="00B6097E">
        <w:rPr>
          <w:rFonts w:cs="Arial"/>
          <w:szCs w:val="24"/>
        </w:rPr>
        <w:t>etitioner</w:t>
      </w:r>
      <w:r w:rsidR="00D85A32" w:rsidRPr="00B6097E">
        <w:rPr>
          <w:rFonts w:cs="Arial"/>
          <w:szCs w:val="24"/>
        </w:rPr>
        <w:t>) am</w:t>
      </w:r>
      <w:r w:rsidR="00CB364C" w:rsidRPr="00B6097E">
        <w:rPr>
          <w:rFonts w:cs="Arial"/>
          <w:szCs w:val="24"/>
        </w:rPr>
        <w:tab/>
      </w:r>
      <w:r w:rsidR="00AA44DA" w:rsidRPr="00B6097E">
        <w:rPr>
          <w:rFonts w:cs="Arial"/>
          <w:b/>
          <w:bCs/>
          <w:i/>
          <w:iCs/>
          <w:szCs w:val="24"/>
        </w:rPr>
        <w:fldChar w:fldCharType="begin">
          <w:ffData>
            <w:name w:val="Check71"/>
            <w:enabled/>
            <w:calcOnExit w:val="0"/>
            <w:checkBox>
              <w:sizeAuto/>
              <w:default w:val="0"/>
            </w:checkBox>
          </w:ffData>
        </w:fldChar>
      </w:r>
      <w:r w:rsidR="00AA44DA" w:rsidRPr="00B6097E">
        <w:rPr>
          <w:rFonts w:cs="Arial"/>
          <w:b/>
          <w:bCs/>
          <w:i/>
          <w:iCs/>
          <w:szCs w:val="24"/>
        </w:rPr>
        <w:instrText xml:space="preserve"> FORMCHECKBOX </w:instrText>
      </w:r>
      <w:r w:rsidR="00AA44DA" w:rsidRPr="00B6097E">
        <w:rPr>
          <w:rFonts w:cs="Arial"/>
          <w:b/>
          <w:bCs/>
          <w:i/>
          <w:iCs/>
          <w:szCs w:val="24"/>
        </w:rPr>
      </w:r>
      <w:r w:rsidR="00AA44DA" w:rsidRPr="00B6097E">
        <w:rPr>
          <w:rFonts w:cs="Arial"/>
          <w:b/>
          <w:bCs/>
          <w:i/>
          <w:iCs/>
          <w:szCs w:val="24"/>
        </w:rPr>
        <w:fldChar w:fldCharType="end"/>
      </w:r>
      <w:r w:rsidRPr="00B6097E">
        <w:rPr>
          <w:rFonts w:cs="Arial"/>
          <w:b/>
          <w:bCs/>
          <w:iCs/>
          <w:szCs w:val="24"/>
        </w:rPr>
        <w:tab/>
      </w:r>
      <w:r w:rsidR="006E5093" w:rsidRPr="00B6097E">
        <w:rPr>
          <w:rFonts w:cs="Arial"/>
          <w:bCs/>
          <w:iCs/>
          <w:szCs w:val="24"/>
        </w:rPr>
        <w:t xml:space="preserve">a </w:t>
      </w:r>
      <w:r w:rsidR="00AA44DA" w:rsidRPr="00B6097E">
        <w:rPr>
          <w:rFonts w:cs="Arial"/>
          <w:bCs/>
          <w:iCs/>
          <w:szCs w:val="24"/>
        </w:rPr>
        <w:t>minor</w:t>
      </w:r>
      <w:r w:rsidR="00E0379A" w:rsidRPr="00B6097E">
        <w:rPr>
          <w:rFonts w:cs="Arial"/>
          <w:szCs w:val="24"/>
        </w:rPr>
        <w:t>:  Age ________</w:t>
      </w:r>
      <w:r w:rsidR="00E0379A" w:rsidRPr="00B6097E">
        <w:rPr>
          <w:rFonts w:cs="Arial"/>
          <w:szCs w:val="24"/>
        </w:rPr>
        <w:tab/>
      </w:r>
      <w:r w:rsidR="00AA44DA" w:rsidRPr="00B6097E">
        <w:rPr>
          <w:rFonts w:cs="Arial"/>
          <w:szCs w:val="24"/>
        </w:rPr>
        <w:fldChar w:fldCharType="begin">
          <w:ffData>
            <w:name w:val="Check72"/>
            <w:enabled/>
            <w:calcOnExit w:val="0"/>
            <w:checkBox>
              <w:sizeAuto/>
              <w:default w:val="0"/>
            </w:checkBox>
          </w:ffData>
        </w:fldChar>
      </w:r>
      <w:r w:rsidR="00AA44DA" w:rsidRPr="00B6097E">
        <w:rPr>
          <w:rFonts w:cs="Arial"/>
          <w:szCs w:val="24"/>
        </w:rPr>
        <w:instrText xml:space="preserve"> FORMCHECKBOX </w:instrText>
      </w:r>
      <w:r w:rsidR="00AA44DA" w:rsidRPr="00B6097E">
        <w:rPr>
          <w:rFonts w:cs="Arial"/>
          <w:szCs w:val="24"/>
        </w:rPr>
      </w:r>
      <w:r w:rsidR="00AA44DA" w:rsidRPr="00B6097E">
        <w:rPr>
          <w:rFonts w:cs="Arial"/>
          <w:szCs w:val="24"/>
        </w:rPr>
        <w:fldChar w:fldCharType="end"/>
      </w:r>
      <w:r w:rsidRPr="00B6097E">
        <w:rPr>
          <w:rFonts w:cs="Arial"/>
          <w:szCs w:val="24"/>
        </w:rPr>
        <w:tab/>
      </w:r>
      <w:r w:rsidR="00E0379A" w:rsidRPr="00B6097E">
        <w:rPr>
          <w:rFonts w:cs="Arial"/>
          <w:szCs w:val="24"/>
        </w:rPr>
        <w:t xml:space="preserve">an </w:t>
      </w:r>
      <w:r w:rsidR="00AA44DA" w:rsidRPr="00B6097E">
        <w:rPr>
          <w:rFonts w:cs="Arial"/>
          <w:szCs w:val="24"/>
        </w:rPr>
        <w:t>adult</w:t>
      </w:r>
    </w:p>
    <w:p w:rsidR="00791FB8" w:rsidRDefault="00F66EC9" w:rsidP="00626C01">
      <w:pPr>
        <w:tabs>
          <w:tab w:val="left" w:pos="360"/>
          <w:tab w:val="left" w:pos="2520"/>
          <w:tab w:val="left" w:pos="4500"/>
          <w:tab w:val="left" w:pos="4860"/>
          <w:tab w:val="left" w:pos="7380"/>
          <w:tab w:val="left" w:pos="7740"/>
          <w:tab w:val="left" w:pos="8100"/>
        </w:tabs>
        <w:spacing w:before="120"/>
        <w:jc w:val="both"/>
        <w:rPr>
          <w:rFonts w:cs="Arial"/>
          <w:szCs w:val="24"/>
        </w:rPr>
      </w:pPr>
      <w:r w:rsidRPr="00B6097E">
        <w:rPr>
          <w:rFonts w:cs="Arial"/>
          <w:szCs w:val="24"/>
        </w:rPr>
        <w:t>4.</w:t>
      </w:r>
      <w:r w:rsidR="00E0379A" w:rsidRPr="00B6097E">
        <w:rPr>
          <w:rFonts w:cs="Arial"/>
          <w:szCs w:val="24"/>
        </w:rPr>
        <w:tab/>
        <w:t>The respondent is (or appears to</w:t>
      </w:r>
      <w:r w:rsidR="00E0379A">
        <w:rPr>
          <w:rFonts w:cs="Arial"/>
          <w:szCs w:val="24"/>
        </w:rPr>
        <w:t xml:space="preserve"> be)</w:t>
      </w:r>
      <w:r w:rsidR="00626C01">
        <w:rPr>
          <w:rFonts w:cs="Arial"/>
          <w:szCs w:val="24"/>
        </w:rPr>
        <w:tab/>
      </w:r>
      <w:r w:rsidR="00E0379A">
        <w:rPr>
          <w:rFonts w:cs="Arial"/>
          <w:szCs w:val="24"/>
        </w:rPr>
        <w:fldChar w:fldCharType="begin">
          <w:ffData>
            <w:name w:val="Check89"/>
            <w:enabled/>
            <w:calcOnExit w:val="0"/>
            <w:checkBox>
              <w:sizeAuto/>
              <w:default w:val="0"/>
            </w:checkBox>
          </w:ffData>
        </w:fldChar>
      </w:r>
      <w:bookmarkStart w:id="18" w:name="Check89"/>
      <w:r w:rsidR="00E0379A">
        <w:rPr>
          <w:rFonts w:cs="Arial"/>
          <w:szCs w:val="24"/>
        </w:rPr>
        <w:instrText xml:space="preserve"> FORMCHECKBOX </w:instrText>
      </w:r>
      <w:r w:rsidR="005A7E41" w:rsidRPr="00E0379A">
        <w:rPr>
          <w:rFonts w:cs="Arial"/>
          <w:szCs w:val="24"/>
        </w:rPr>
      </w:r>
      <w:r w:rsidR="00E0379A">
        <w:rPr>
          <w:rFonts w:cs="Arial"/>
          <w:szCs w:val="24"/>
        </w:rPr>
        <w:fldChar w:fldCharType="end"/>
      </w:r>
      <w:bookmarkEnd w:id="18"/>
      <w:r w:rsidR="00626C01">
        <w:rPr>
          <w:rFonts w:cs="Arial"/>
          <w:szCs w:val="24"/>
        </w:rPr>
        <w:tab/>
      </w:r>
      <w:r w:rsidR="006E5093" w:rsidRPr="001D37EC">
        <w:rPr>
          <w:rFonts w:cs="Arial"/>
          <w:szCs w:val="24"/>
        </w:rPr>
        <w:t xml:space="preserve">a </w:t>
      </w:r>
      <w:r w:rsidR="00E0379A" w:rsidRPr="001D37EC">
        <w:rPr>
          <w:rFonts w:cs="Arial"/>
          <w:szCs w:val="24"/>
        </w:rPr>
        <w:t>minor</w:t>
      </w:r>
      <w:r w:rsidR="00E0379A">
        <w:rPr>
          <w:rFonts w:cs="Arial"/>
          <w:szCs w:val="24"/>
        </w:rPr>
        <w:t xml:space="preserve">:  Age </w:t>
      </w:r>
      <w:r w:rsidR="00E0379A">
        <w:rPr>
          <w:rFonts w:cs="Arial"/>
          <w:szCs w:val="24"/>
          <w:u w:val="single"/>
        </w:rPr>
        <w:tab/>
      </w:r>
      <w:r w:rsidR="00E0379A">
        <w:rPr>
          <w:rFonts w:cs="Arial"/>
          <w:szCs w:val="24"/>
        </w:rPr>
        <w:tab/>
      </w:r>
      <w:r w:rsidR="00E0379A">
        <w:rPr>
          <w:rFonts w:cs="Arial"/>
          <w:szCs w:val="24"/>
        </w:rPr>
        <w:fldChar w:fldCharType="begin">
          <w:ffData>
            <w:name w:val="Check90"/>
            <w:enabled/>
            <w:calcOnExit w:val="0"/>
            <w:checkBox>
              <w:sizeAuto/>
              <w:default w:val="0"/>
            </w:checkBox>
          </w:ffData>
        </w:fldChar>
      </w:r>
      <w:bookmarkStart w:id="19" w:name="Check90"/>
      <w:r w:rsidR="00E0379A">
        <w:rPr>
          <w:rFonts w:cs="Arial"/>
          <w:szCs w:val="24"/>
        </w:rPr>
        <w:instrText xml:space="preserve"> FORMCHECKBOX </w:instrText>
      </w:r>
      <w:r w:rsidR="005A7E41" w:rsidRPr="00E0379A">
        <w:rPr>
          <w:rFonts w:cs="Arial"/>
          <w:szCs w:val="24"/>
        </w:rPr>
      </w:r>
      <w:r w:rsidR="00E0379A">
        <w:rPr>
          <w:rFonts w:cs="Arial"/>
          <w:szCs w:val="24"/>
        </w:rPr>
        <w:fldChar w:fldCharType="end"/>
      </w:r>
      <w:bookmarkEnd w:id="19"/>
      <w:r w:rsidR="00626C01">
        <w:rPr>
          <w:rFonts w:cs="Arial"/>
          <w:szCs w:val="24"/>
        </w:rPr>
        <w:tab/>
        <w:t>an adult</w:t>
      </w:r>
    </w:p>
    <w:p w:rsidR="00E30074" w:rsidRPr="00E010C1" w:rsidRDefault="00E30074" w:rsidP="00E30074">
      <w:pPr>
        <w:tabs>
          <w:tab w:val="left" w:pos="360"/>
          <w:tab w:val="left" w:pos="2520"/>
          <w:tab w:val="left" w:pos="4500"/>
          <w:tab w:val="left" w:pos="4860"/>
          <w:tab w:val="left" w:pos="7380"/>
          <w:tab w:val="left" w:pos="7740"/>
          <w:tab w:val="left" w:pos="8100"/>
        </w:tabs>
        <w:jc w:val="both"/>
        <w:rPr>
          <w:rFonts w:cs="Arial"/>
          <w:szCs w:val="24"/>
        </w:rPr>
      </w:pPr>
    </w:p>
    <w:p w:rsidR="00791FB8" w:rsidRPr="00E010C1" w:rsidRDefault="00F66EC9" w:rsidP="00626C01">
      <w:pPr>
        <w:tabs>
          <w:tab w:val="left" w:pos="360"/>
          <w:tab w:val="left" w:pos="810"/>
          <w:tab w:val="right" w:pos="9360"/>
        </w:tabs>
        <w:ind w:left="720" w:hanging="720"/>
        <w:jc w:val="both"/>
        <w:rPr>
          <w:rFonts w:cs="Arial"/>
          <w:szCs w:val="24"/>
        </w:rPr>
      </w:pPr>
      <w:r w:rsidRPr="001D37EC">
        <w:rPr>
          <w:rFonts w:cs="Arial"/>
          <w:szCs w:val="24"/>
        </w:rPr>
        <w:t>5</w:t>
      </w:r>
      <w:r w:rsidR="00791FB8" w:rsidRPr="001D37EC">
        <w:rPr>
          <w:rFonts w:cs="Arial"/>
          <w:szCs w:val="24"/>
        </w:rPr>
        <w:t>.</w:t>
      </w:r>
      <w:r w:rsidR="00915F06" w:rsidRPr="001D37EC">
        <w:rPr>
          <w:rFonts w:cs="Arial"/>
          <w:szCs w:val="24"/>
        </w:rPr>
        <w:tab/>
        <w:t>a</w:t>
      </w:r>
      <w:r w:rsidR="00915F06">
        <w:rPr>
          <w:rFonts w:cs="Arial"/>
          <w:szCs w:val="24"/>
        </w:rPr>
        <w:t>.</w:t>
      </w:r>
      <w:r w:rsidR="00791FB8" w:rsidRPr="00E010C1">
        <w:rPr>
          <w:rFonts w:cs="Arial"/>
          <w:szCs w:val="24"/>
        </w:rPr>
        <w:tab/>
        <w:t xml:space="preserve">Respondent has </w:t>
      </w:r>
      <w:r w:rsidR="00E0379A">
        <w:rPr>
          <w:rFonts w:cs="Arial"/>
          <w:szCs w:val="24"/>
        </w:rPr>
        <w:t>stalked</w:t>
      </w:r>
      <w:r w:rsidR="00791FB8" w:rsidRPr="00E010C1">
        <w:rPr>
          <w:rFonts w:cs="Arial"/>
          <w:szCs w:val="24"/>
        </w:rPr>
        <w:t xml:space="preserve"> </w:t>
      </w:r>
      <w:r w:rsidR="00AF27CB" w:rsidRPr="00E0379A">
        <w:rPr>
          <w:rFonts w:cs="Arial"/>
          <w:szCs w:val="24"/>
        </w:rPr>
        <w:t>or sexually assault</w:t>
      </w:r>
      <w:r w:rsidR="00E0379A">
        <w:rPr>
          <w:rFonts w:cs="Arial"/>
          <w:szCs w:val="24"/>
        </w:rPr>
        <w:t xml:space="preserve">ed </w:t>
      </w:r>
      <w:r w:rsidR="00791FB8" w:rsidRPr="00E010C1">
        <w:rPr>
          <w:rFonts w:cs="Arial"/>
          <w:szCs w:val="24"/>
        </w:rPr>
        <w:t>me as described below and this conduct has placed me in fear of:</w:t>
      </w:r>
    </w:p>
    <w:p w:rsidR="00791FB8" w:rsidRPr="00E010C1" w:rsidRDefault="00791FB8" w:rsidP="00727106">
      <w:pPr>
        <w:tabs>
          <w:tab w:val="left" w:pos="360"/>
          <w:tab w:val="left" w:pos="900"/>
          <w:tab w:val="left" w:pos="5040"/>
        </w:tabs>
        <w:spacing w:before="120"/>
        <w:jc w:val="both"/>
        <w:rPr>
          <w:rFonts w:cs="Arial"/>
          <w:szCs w:val="24"/>
        </w:rPr>
      </w:pPr>
      <w:r w:rsidRPr="00E010C1">
        <w:rPr>
          <w:rFonts w:cs="Arial"/>
          <w:szCs w:val="24"/>
        </w:rPr>
        <w:tab/>
      </w:r>
      <w:r w:rsidRPr="00E010C1">
        <w:rPr>
          <w:rFonts w:cs="Arial"/>
          <w:szCs w:val="24"/>
        </w:rPr>
        <w:fldChar w:fldCharType="begin">
          <w:ffData>
            <w:name w:val="Check63"/>
            <w:enabled/>
            <w:calcOnExit w:val="0"/>
            <w:checkBox>
              <w:sizeAuto/>
              <w:default w:val="0"/>
            </w:checkBox>
          </w:ffData>
        </w:fldChar>
      </w:r>
      <w:bookmarkStart w:id="20" w:name="Check63"/>
      <w:r w:rsidRPr="00E010C1">
        <w:rPr>
          <w:rFonts w:cs="Arial"/>
          <w:szCs w:val="24"/>
        </w:rPr>
        <w:instrText xml:space="preserve"> FORMCHECKBOX </w:instrText>
      </w:r>
      <w:r w:rsidRPr="00E010C1">
        <w:rPr>
          <w:rFonts w:cs="Arial"/>
          <w:szCs w:val="24"/>
        </w:rPr>
      </w:r>
      <w:r w:rsidRPr="00E010C1">
        <w:rPr>
          <w:rFonts w:cs="Arial"/>
          <w:szCs w:val="24"/>
        </w:rPr>
        <w:fldChar w:fldCharType="end"/>
      </w:r>
      <w:bookmarkEnd w:id="20"/>
      <w:r w:rsidRPr="00E010C1">
        <w:rPr>
          <w:rFonts w:cs="Arial"/>
          <w:szCs w:val="24"/>
        </w:rPr>
        <w:tab/>
      </w:r>
      <w:proofErr w:type="gramStart"/>
      <w:r w:rsidRPr="00E010C1">
        <w:rPr>
          <w:rFonts w:cs="Arial"/>
          <w:szCs w:val="24"/>
        </w:rPr>
        <w:t>death</w:t>
      </w:r>
      <w:proofErr w:type="gramEnd"/>
      <w:r w:rsidRPr="00E010C1">
        <w:rPr>
          <w:rFonts w:cs="Arial"/>
          <w:szCs w:val="24"/>
        </w:rPr>
        <w:t xml:space="preserve"> or physical injury to me</w:t>
      </w:r>
      <w:r w:rsidR="00727106">
        <w:rPr>
          <w:rFonts w:cs="Arial"/>
          <w:szCs w:val="24"/>
        </w:rPr>
        <w:tab/>
      </w:r>
      <w:r w:rsidR="00727106">
        <w:rPr>
          <w:rFonts w:cs="Arial"/>
          <w:szCs w:val="24"/>
        </w:rPr>
        <w:fldChar w:fldCharType="begin">
          <w:ffData>
            <w:name w:val="Check88"/>
            <w:enabled/>
            <w:calcOnExit w:val="0"/>
            <w:checkBox>
              <w:sizeAuto/>
              <w:default w:val="0"/>
            </w:checkBox>
          </w:ffData>
        </w:fldChar>
      </w:r>
      <w:bookmarkStart w:id="21" w:name="Check88"/>
      <w:r w:rsidR="00727106">
        <w:rPr>
          <w:rFonts w:cs="Arial"/>
          <w:szCs w:val="24"/>
        </w:rPr>
        <w:instrText xml:space="preserve"> FORMCHECKBOX </w:instrText>
      </w:r>
      <w:r w:rsidRPr="00727106">
        <w:rPr>
          <w:rFonts w:cs="Arial"/>
          <w:szCs w:val="24"/>
        </w:rPr>
      </w:r>
      <w:r w:rsidR="00727106">
        <w:rPr>
          <w:rFonts w:cs="Arial"/>
          <w:szCs w:val="24"/>
        </w:rPr>
        <w:fldChar w:fldCharType="end"/>
      </w:r>
      <w:bookmarkEnd w:id="21"/>
      <w:r w:rsidR="00660F03">
        <w:rPr>
          <w:rFonts w:cs="Arial"/>
          <w:szCs w:val="24"/>
        </w:rPr>
        <w:t xml:space="preserve">  further sexual assault</w:t>
      </w:r>
    </w:p>
    <w:p w:rsidR="00791FB8" w:rsidRPr="00E010C1" w:rsidRDefault="00791FB8" w:rsidP="00E010C1">
      <w:pPr>
        <w:tabs>
          <w:tab w:val="left" w:pos="360"/>
          <w:tab w:val="left" w:pos="900"/>
          <w:tab w:val="left" w:pos="4320"/>
          <w:tab w:val="left" w:pos="4680"/>
          <w:tab w:val="left" w:pos="9360"/>
        </w:tabs>
        <w:spacing w:before="120"/>
        <w:jc w:val="both"/>
        <w:rPr>
          <w:rFonts w:cs="Arial"/>
          <w:szCs w:val="24"/>
        </w:rPr>
      </w:pPr>
      <w:r w:rsidRPr="00E010C1">
        <w:rPr>
          <w:rFonts w:cs="Arial"/>
          <w:szCs w:val="24"/>
        </w:rPr>
        <w:tab/>
      </w:r>
      <w:r w:rsidRPr="00E010C1">
        <w:rPr>
          <w:rFonts w:cs="Arial"/>
          <w:szCs w:val="24"/>
        </w:rPr>
        <w:fldChar w:fldCharType="begin">
          <w:ffData>
            <w:name w:val="Check64"/>
            <w:enabled/>
            <w:calcOnExit w:val="0"/>
            <w:checkBox>
              <w:sizeAuto/>
              <w:default w:val="0"/>
            </w:checkBox>
          </w:ffData>
        </w:fldChar>
      </w:r>
      <w:bookmarkStart w:id="22" w:name="Check64"/>
      <w:r w:rsidRPr="00E010C1">
        <w:rPr>
          <w:rFonts w:cs="Arial"/>
          <w:szCs w:val="24"/>
        </w:rPr>
        <w:instrText xml:space="preserve"> FORMCHECKBOX </w:instrText>
      </w:r>
      <w:r w:rsidRPr="00E010C1">
        <w:rPr>
          <w:rFonts w:cs="Arial"/>
          <w:szCs w:val="24"/>
        </w:rPr>
      </w:r>
      <w:r w:rsidRPr="00E010C1">
        <w:rPr>
          <w:rFonts w:cs="Arial"/>
          <w:szCs w:val="24"/>
        </w:rPr>
        <w:fldChar w:fldCharType="end"/>
      </w:r>
      <w:bookmarkEnd w:id="22"/>
      <w:r w:rsidRPr="00E010C1">
        <w:rPr>
          <w:rFonts w:cs="Arial"/>
          <w:szCs w:val="24"/>
        </w:rPr>
        <w:tab/>
      </w:r>
      <w:proofErr w:type="gramStart"/>
      <w:r w:rsidRPr="00E010C1">
        <w:rPr>
          <w:rFonts w:cs="Arial"/>
          <w:szCs w:val="24"/>
        </w:rPr>
        <w:t>the</w:t>
      </w:r>
      <w:proofErr w:type="gramEnd"/>
      <w:r w:rsidRPr="00E010C1">
        <w:rPr>
          <w:rFonts w:cs="Arial"/>
          <w:szCs w:val="24"/>
        </w:rPr>
        <w:t xml:space="preserve"> death or physical injury of the following family member of mine:</w:t>
      </w:r>
    </w:p>
    <w:p w:rsidR="00791FB8" w:rsidRPr="00E010C1" w:rsidRDefault="00D3614C" w:rsidP="00D3614C">
      <w:pPr>
        <w:tabs>
          <w:tab w:val="left" w:pos="900"/>
          <w:tab w:val="left" w:pos="7200"/>
          <w:tab w:val="left" w:pos="9360"/>
        </w:tabs>
        <w:spacing w:before="120"/>
        <w:jc w:val="both"/>
        <w:rPr>
          <w:rFonts w:cs="Arial"/>
          <w:szCs w:val="24"/>
          <w:u w:val="single"/>
        </w:rPr>
      </w:pPr>
      <w:r>
        <w:rPr>
          <w:rFonts w:cs="Arial"/>
          <w:szCs w:val="24"/>
        </w:rPr>
        <w:tab/>
      </w:r>
      <w:r w:rsidR="00791FB8" w:rsidRPr="00E010C1">
        <w:rPr>
          <w:rFonts w:cs="Arial"/>
          <w:szCs w:val="24"/>
        </w:rPr>
        <w:t>Name of family member:</w:t>
      </w:r>
      <w:r w:rsidR="00791FB8" w:rsidRPr="00E010C1">
        <w:rPr>
          <w:rFonts w:cs="Arial"/>
          <w:szCs w:val="24"/>
          <w:u w:val="single"/>
        </w:rPr>
        <w:tab/>
      </w:r>
    </w:p>
    <w:p w:rsidR="00791FB8" w:rsidRPr="00E010C1" w:rsidRDefault="00D3614C" w:rsidP="00D3614C">
      <w:pPr>
        <w:tabs>
          <w:tab w:val="left" w:pos="900"/>
          <w:tab w:val="left" w:pos="7200"/>
          <w:tab w:val="left" w:pos="9360"/>
        </w:tabs>
        <w:spacing w:before="120"/>
        <w:jc w:val="both"/>
        <w:rPr>
          <w:rFonts w:cs="Arial"/>
          <w:szCs w:val="24"/>
          <w:u w:val="single"/>
        </w:rPr>
      </w:pPr>
      <w:r>
        <w:rPr>
          <w:rFonts w:cs="Arial"/>
          <w:szCs w:val="24"/>
        </w:rPr>
        <w:tab/>
      </w:r>
      <w:r w:rsidR="00791FB8" w:rsidRPr="00E010C1">
        <w:rPr>
          <w:rFonts w:cs="Arial"/>
          <w:szCs w:val="24"/>
        </w:rPr>
        <w:t>Relationship to me:</w:t>
      </w:r>
      <w:r w:rsidR="00791FB8" w:rsidRPr="00E010C1">
        <w:rPr>
          <w:rFonts w:cs="Arial"/>
          <w:szCs w:val="24"/>
          <w:u w:val="single"/>
        </w:rPr>
        <w:tab/>
      </w:r>
    </w:p>
    <w:p w:rsidR="006C3C0F" w:rsidRPr="00E010C1" w:rsidRDefault="00915F06" w:rsidP="006A3311">
      <w:pPr>
        <w:pStyle w:val="Style"/>
        <w:widowControl/>
        <w:tabs>
          <w:tab w:val="clear" w:pos="4680"/>
          <w:tab w:val="left" w:pos="360"/>
          <w:tab w:val="left" w:pos="810"/>
          <w:tab w:val="right" w:pos="9360"/>
        </w:tabs>
        <w:suppressAutoHyphens w:val="0"/>
        <w:spacing w:before="120"/>
        <w:rPr>
          <w:rFonts w:ascii="Arial" w:hAnsi="Arial" w:cs="Arial"/>
          <w:snapToGrid/>
          <w:szCs w:val="24"/>
          <w:u w:val="single"/>
        </w:rPr>
      </w:pPr>
      <w:r>
        <w:rPr>
          <w:rFonts w:ascii="Arial" w:hAnsi="Arial" w:cs="Arial"/>
          <w:szCs w:val="24"/>
        </w:rPr>
        <w:tab/>
      </w:r>
      <w:r w:rsidR="006C3C0F" w:rsidRPr="001D37EC">
        <w:rPr>
          <w:rFonts w:ascii="Arial" w:hAnsi="Arial" w:cs="Arial"/>
          <w:szCs w:val="24"/>
        </w:rPr>
        <w:t>b</w:t>
      </w:r>
      <w:r w:rsidRPr="001D37EC">
        <w:rPr>
          <w:rFonts w:ascii="Arial" w:hAnsi="Arial" w:cs="Arial"/>
          <w:szCs w:val="24"/>
        </w:rPr>
        <w:t>.</w:t>
      </w:r>
      <w:r w:rsidR="006A3311">
        <w:rPr>
          <w:rFonts w:ascii="Arial" w:hAnsi="Arial" w:cs="Arial"/>
          <w:szCs w:val="24"/>
        </w:rPr>
        <w:tab/>
      </w:r>
      <w:r w:rsidR="006C3C0F">
        <w:rPr>
          <w:rFonts w:ascii="Arial" w:hAnsi="Arial" w:cs="Arial"/>
          <w:snapToGrid/>
          <w:szCs w:val="24"/>
        </w:rPr>
        <w:t xml:space="preserve">I am </w:t>
      </w:r>
      <w:r w:rsidR="006C3C0F" w:rsidRPr="00E010C1">
        <w:rPr>
          <w:rFonts w:ascii="Arial" w:hAnsi="Arial" w:cs="Arial"/>
          <w:snapToGrid/>
          <w:szCs w:val="24"/>
        </w:rPr>
        <w:t>afraid of physical injury or death</w:t>
      </w:r>
      <w:r w:rsidR="006C3C0F">
        <w:rPr>
          <w:rFonts w:ascii="Arial" w:hAnsi="Arial" w:cs="Arial"/>
          <w:snapToGrid/>
          <w:szCs w:val="24"/>
        </w:rPr>
        <w:t>, or further sexual assault,</w:t>
      </w:r>
      <w:r w:rsidR="006C3C0F" w:rsidRPr="00E010C1">
        <w:rPr>
          <w:rFonts w:ascii="Arial" w:hAnsi="Arial" w:cs="Arial"/>
          <w:snapToGrid/>
          <w:szCs w:val="24"/>
        </w:rPr>
        <w:t xml:space="preserve"> because </w:t>
      </w:r>
      <w:r w:rsidR="006C3C0F" w:rsidRPr="00E010C1">
        <w:rPr>
          <w:rFonts w:ascii="Arial" w:hAnsi="Arial" w:cs="Arial"/>
          <w:snapToGrid/>
          <w:szCs w:val="24"/>
          <w:u w:val="single"/>
        </w:rPr>
        <w:tab/>
      </w:r>
    </w:p>
    <w:p w:rsidR="006C3C0F" w:rsidRPr="00E010C1" w:rsidRDefault="006C3C0F" w:rsidP="006C3C0F">
      <w:pPr>
        <w:pStyle w:val="Style"/>
        <w:widowControl/>
        <w:tabs>
          <w:tab w:val="clear" w:pos="4680"/>
          <w:tab w:val="left" w:pos="360"/>
          <w:tab w:val="right" w:pos="9360"/>
        </w:tabs>
        <w:suppressAutoHyphens w:val="0"/>
        <w:spacing w:before="120"/>
        <w:rPr>
          <w:rFonts w:ascii="Arial" w:hAnsi="Arial" w:cs="Arial"/>
          <w:snapToGrid/>
          <w:szCs w:val="24"/>
          <w:u w:val="single"/>
        </w:rPr>
      </w:pPr>
      <w:r w:rsidRPr="00E010C1">
        <w:rPr>
          <w:rFonts w:ascii="Arial" w:hAnsi="Arial" w:cs="Arial"/>
          <w:snapToGrid/>
          <w:szCs w:val="24"/>
        </w:rPr>
        <w:tab/>
      </w:r>
      <w:r w:rsidRPr="00E010C1">
        <w:rPr>
          <w:rFonts w:ascii="Arial" w:hAnsi="Arial" w:cs="Arial"/>
          <w:snapToGrid/>
          <w:szCs w:val="24"/>
          <w:u w:val="single"/>
        </w:rPr>
        <w:tab/>
      </w:r>
    </w:p>
    <w:p w:rsidR="006C3C0F" w:rsidRPr="00E010C1" w:rsidRDefault="006C3C0F" w:rsidP="006C3C0F">
      <w:pPr>
        <w:pStyle w:val="Style"/>
        <w:widowControl/>
        <w:tabs>
          <w:tab w:val="clear" w:pos="4680"/>
          <w:tab w:val="left" w:pos="360"/>
          <w:tab w:val="right" w:pos="9360"/>
        </w:tabs>
        <w:suppressAutoHyphens w:val="0"/>
        <w:spacing w:before="120"/>
        <w:rPr>
          <w:rFonts w:ascii="Arial" w:hAnsi="Arial" w:cs="Arial"/>
          <w:snapToGrid/>
          <w:szCs w:val="24"/>
          <w:u w:val="single"/>
        </w:rPr>
      </w:pPr>
      <w:r w:rsidRPr="00E010C1">
        <w:rPr>
          <w:rFonts w:ascii="Arial" w:hAnsi="Arial" w:cs="Arial"/>
          <w:snapToGrid/>
          <w:szCs w:val="24"/>
        </w:rPr>
        <w:tab/>
      </w:r>
      <w:r w:rsidRPr="00E010C1">
        <w:rPr>
          <w:rFonts w:ascii="Arial" w:hAnsi="Arial" w:cs="Arial"/>
          <w:snapToGrid/>
          <w:szCs w:val="24"/>
          <w:u w:val="single"/>
        </w:rPr>
        <w:tab/>
      </w:r>
    </w:p>
    <w:p w:rsidR="006C3C0F" w:rsidRPr="00E010C1" w:rsidRDefault="006C3C0F" w:rsidP="006C3C0F">
      <w:pPr>
        <w:pStyle w:val="Style"/>
        <w:widowControl/>
        <w:tabs>
          <w:tab w:val="clear" w:pos="4680"/>
          <w:tab w:val="left" w:pos="360"/>
          <w:tab w:val="right" w:pos="9360"/>
        </w:tabs>
        <w:suppressAutoHyphens w:val="0"/>
        <w:spacing w:before="120"/>
        <w:rPr>
          <w:rFonts w:ascii="Arial" w:hAnsi="Arial" w:cs="Arial"/>
          <w:snapToGrid/>
          <w:szCs w:val="24"/>
          <w:u w:val="single"/>
        </w:rPr>
      </w:pPr>
      <w:r w:rsidRPr="00E010C1">
        <w:rPr>
          <w:rFonts w:ascii="Arial" w:hAnsi="Arial" w:cs="Arial"/>
          <w:snapToGrid/>
          <w:szCs w:val="24"/>
        </w:rPr>
        <w:tab/>
      </w:r>
      <w:r w:rsidRPr="00E010C1">
        <w:rPr>
          <w:rFonts w:ascii="Arial" w:hAnsi="Arial" w:cs="Arial"/>
          <w:snapToGrid/>
          <w:szCs w:val="24"/>
          <w:u w:val="single"/>
        </w:rPr>
        <w:tab/>
      </w:r>
    </w:p>
    <w:p w:rsidR="006C3C0F" w:rsidRPr="00E010C1" w:rsidRDefault="006C3C0F" w:rsidP="006C3C0F">
      <w:pPr>
        <w:pStyle w:val="Style"/>
        <w:widowControl/>
        <w:tabs>
          <w:tab w:val="clear" w:pos="4680"/>
          <w:tab w:val="left" w:pos="360"/>
          <w:tab w:val="right" w:pos="9360"/>
        </w:tabs>
        <w:suppressAutoHyphens w:val="0"/>
        <w:spacing w:before="120"/>
        <w:rPr>
          <w:rFonts w:ascii="Arial" w:hAnsi="Arial" w:cs="Arial"/>
          <w:snapToGrid/>
          <w:szCs w:val="24"/>
          <w:u w:val="single"/>
        </w:rPr>
      </w:pPr>
      <w:r w:rsidRPr="00E010C1">
        <w:rPr>
          <w:rFonts w:ascii="Arial" w:hAnsi="Arial" w:cs="Arial"/>
          <w:snapToGrid/>
          <w:szCs w:val="24"/>
        </w:rPr>
        <w:tab/>
      </w:r>
      <w:r w:rsidRPr="00E010C1">
        <w:rPr>
          <w:rFonts w:ascii="Arial" w:hAnsi="Arial" w:cs="Arial"/>
          <w:snapToGrid/>
          <w:szCs w:val="24"/>
          <w:u w:val="single"/>
        </w:rPr>
        <w:tab/>
      </w:r>
    </w:p>
    <w:p w:rsidR="006C3C0F" w:rsidRPr="00E010C1" w:rsidRDefault="006C3C0F" w:rsidP="006C3C0F">
      <w:pPr>
        <w:pStyle w:val="Style"/>
        <w:widowControl/>
        <w:tabs>
          <w:tab w:val="clear" w:pos="4680"/>
          <w:tab w:val="left" w:pos="360"/>
          <w:tab w:val="right" w:pos="9360"/>
        </w:tabs>
        <w:suppressAutoHyphens w:val="0"/>
        <w:spacing w:before="120"/>
        <w:rPr>
          <w:rFonts w:ascii="Arial" w:hAnsi="Arial" w:cs="Arial"/>
          <w:snapToGrid/>
          <w:szCs w:val="24"/>
          <w:u w:val="single"/>
        </w:rPr>
      </w:pPr>
      <w:r w:rsidRPr="00E010C1">
        <w:rPr>
          <w:rFonts w:ascii="Arial" w:hAnsi="Arial" w:cs="Arial"/>
          <w:snapToGrid/>
          <w:szCs w:val="24"/>
        </w:rPr>
        <w:tab/>
      </w:r>
      <w:r w:rsidRPr="00E010C1">
        <w:rPr>
          <w:rFonts w:ascii="Arial" w:hAnsi="Arial" w:cs="Arial"/>
          <w:snapToGrid/>
          <w:szCs w:val="24"/>
          <w:u w:val="single"/>
        </w:rPr>
        <w:tab/>
      </w:r>
    </w:p>
    <w:p w:rsidR="006C3C0F" w:rsidRPr="00E010C1" w:rsidRDefault="006C3C0F" w:rsidP="006C3C0F">
      <w:pPr>
        <w:pStyle w:val="Style"/>
        <w:widowControl/>
        <w:tabs>
          <w:tab w:val="clear" w:pos="4680"/>
          <w:tab w:val="left" w:pos="360"/>
          <w:tab w:val="right" w:pos="9360"/>
        </w:tabs>
        <w:suppressAutoHyphens w:val="0"/>
        <w:spacing w:before="120"/>
        <w:rPr>
          <w:rFonts w:ascii="Arial" w:hAnsi="Arial" w:cs="Arial"/>
          <w:snapToGrid/>
          <w:szCs w:val="24"/>
          <w:u w:val="single"/>
        </w:rPr>
      </w:pPr>
      <w:r w:rsidRPr="00E010C1">
        <w:rPr>
          <w:rFonts w:ascii="Arial" w:hAnsi="Arial" w:cs="Arial"/>
          <w:snapToGrid/>
          <w:szCs w:val="24"/>
        </w:rPr>
        <w:tab/>
      </w:r>
      <w:r w:rsidRPr="00E010C1">
        <w:rPr>
          <w:rFonts w:ascii="Arial" w:hAnsi="Arial" w:cs="Arial"/>
          <w:snapToGrid/>
          <w:szCs w:val="24"/>
          <w:u w:val="single"/>
        </w:rPr>
        <w:tab/>
      </w:r>
    </w:p>
    <w:p w:rsidR="006C3C0F" w:rsidRPr="00E010C1" w:rsidRDefault="006C3C0F" w:rsidP="006C3C0F">
      <w:pPr>
        <w:pStyle w:val="Style"/>
        <w:widowControl/>
        <w:tabs>
          <w:tab w:val="clear" w:pos="4680"/>
          <w:tab w:val="left" w:pos="360"/>
          <w:tab w:val="right" w:pos="9360"/>
        </w:tabs>
        <w:suppressAutoHyphens w:val="0"/>
        <w:spacing w:before="120"/>
        <w:rPr>
          <w:rFonts w:ascii="Arial" w:hAnsi="Arial" w:cs="Arial"/>
          <w:snapToGrid/>
          <w:szCs w:val="24"/>
          <w:u w:val="single"/>
        </w:rPr>
      </w:pPr>
      <w:r w:rsidRPr="00E010C1">
        <w:rPr>
          <w:rFonts w:ascii="Arial" w:hAnsi="Arial" w:cs="Arial"/>
          <w:snapToGrid/>
          <w:szCs w:val="24"/>
        </w:rPr>
        <w:tab/>
      </w:r>
      <w:r w:rsidRPr="00E010C1">
        <w:rPr>
          <w:rFonts w:ascii="Arial" w:hAnsi="Arial" w:cs="Arial"/>
          <w:snapToGrid/>
          <w:szCs w:val="24"/>
          <w:u w:val="single"/>
        </w:rPr>
        <w:tab/>
      </w:r>
    </w:p>
    <w:p w:rsidR="006C3C0F" w:rsidRPr="00E010C1" w:rsidRDefault="006C3C0F" w:rsidP="006C3C0F">
      <w:pPr>
        <w:pStyle w:val="Style"/>
        <w:widowControl/>
        <w:tabs>
          <w:tab w:val="clear" w:pos="4680"/>
          <w:tab w:val="left" w:pos="360"/>
          <w:tab w:val="right" w:pos="9360"/>
        </w:tabs>
        <w:suppressAutoHyphens w:val="0"/>
        <w:spacing w:before="120"/>
        <w:rPr>
          <w:rFonts w:ascii="Arial" w:hAnsi="Arial" w:cs="Arial"/>
          <w:snapToGrid/>
          <w:szCs w:val="24"/>
          <w:u w:val="single"/>
        </w:rPr>
      </w:pPr>
      <w:r w:rsidRPr="00E010C1">
        <w:rPr>
          <w:rFonts w:ascii="Arial" w:hAnsi="Arial" w:cs="Arial"/>
          <w:snapToGrid/>
          <w:szCs w:val="24"/>
        </w:rPr>
        <w:tab/>
      </w:r>
      <w:r w:rsidRPr="00E010C1">
        <w:rPr>
          <w:rFonts w:ascii="Arial" w:hAnsi="Arial" w:cs="Arial"/>
          <w:snapToGrid/>
          <w:szCs w:val="24"/>
          <w:u w:val="single"/>
        </w:rPr>
        <w:tab/>
      </w:r>
    </w:p>
    <w:p w:rsidR="00791FB8" w:rsidRPr="00B82001" w:rsidRDefault="00791FB8" w:rsidP="00B82001">
      <w:pPr>
        <w:pStyle w:val="Style"/>
        <w:widowControl/>
        <w:tabs>
          <w:tab w:val="clear" w:pos="4680"/>
          <w:tab w:val="left" w:pos="360"/>
          <w:tab w:val="right" w:pos="9360"/>
        </w:tabs>
        <w:suppressAutoHyphens w:val="0"/>
        <w:spacing w:before="120"/>
        <w:rPr>
          <w:rFonts w:ascii="Arial" w:hAnsi="Arial" w:cs="Arial"/>
          <w:snapToGrid/>
          <w:szCs w:val="24"/>
          <w:u w:val="single"/>
        </w:rPr>
      </w:pPr>
    </w:p>
    <w:p w:rsidR="00791FB8" w:rsidRPr="00E010C1" w:rsidRDefault="00F66EC9" w:rsidP="00E010C1">
      <w:pPr>
        <w:tabs>
          <w:tab w:val="left" w:pos="360"/>
          <w:tab w:val="left" w:pos="900"/>
          <w:tab w:val="left" w:pos="7200"/>
          <w:tab w:val="left" w:pos="9360"/>
        </w:tabs>
        <w:spacing w:before="120"/>
        <w:ind w:left="360" w:hanging="360"/>
        <w:jc w:val="both"/>
        <w:rPr>
          <w:rFonts w:cs="Arial"/>
          <w:szCs w:val="24"/>
        </w:rPr>
      </w:pPr>
      <w:r>
        <w:rPr>
          <w:rFonts w:cs="Arial"/>
          <w:szCs w:val="24"/>
        </w:rPr>
        <w:t>6</w:t>
      </w:r>
      <w:r w:rsidR="00791FB8" w:rsidRPr="00E010C1">
        <w:rPr>
          <w:rFonts w:cs="Arial"/>
          <w:szCs w:val="24"/>
        </w:rPr>
        <w:t>.</w:t>
      </w:r>
      <w:r w:rsidR="00791FB8" w:rsidRPr="00E010C1">
        <w:rPr>
          <w:rFonts w:cs="Arial"/>
          <w:szCs w:val="24"/>
        </w:rPr>
        <w:tab/>
        <w:t>Description of respondent’s conduct. (Explain what respondent is doing</w:t>
      </w:r>
      <w:r w:rsidR="0087189C">
        <w:rPr>
          <w:rFonts w:cs="Arial"/>
          <w:szCs w:val="24"/>
        </w:rPr>
        <w:t xml:space="preserve"> or </w:t>
      </w:r>
      <w:r w:rsidR="006F6285">
        <w:rPr>
          <w:rFonts w:cs="Arial"/>
          <w:szCs w:val="24"/>
        </w:rPr>
        <w:t>did</w:t>
      </w:r>
      <w:r w:rsidR="00791FB8" w:rsidRPr="00E010C1">
        <w:rPr>
          <w:rFonts w:cs="Arial"/>
          <w:szCs w:val="24"/>
        </w:rPr>
        <w:t xml:space="preserve">, including when, </w:t>
      </w:r>
      <w:r w:rsidR="00791FB8" w:rsidRPr="00B6097E">
        <w:rPr>
          <w:rFonts w:cs="Arial"/>
          <w:szCs w:val="24"/>
        </w:rPr>
        <w:t>where</w:t>
      </w:r>
      <w:r w:rsidR="00122A12" w:rsidRPr="00B6097E">
        <w:rPr>
          <w:rFonts w:cs="Arial"/>
          <w:szCs w:val="24"/>
        </w:rPr>
        <w:t>,</w:t>
      </w:r>
      <w:r w:rsidR="00791FB8" w:rsidRPr="00B6097E">
        <w:rPr>
          <w:rFonts w:cs="Arial"/>
          <w:szCs w:val="24"/>
        </w:rPr>
        <w:t xml:space="preserve"> and</w:t>
      </w:r>
      <w:r w:rsidR="00791FB8" w:rsidRPr="00E010C1">
        <w:rPr>
          <w:rFonts w:cs="Arial"/>
          <w:szCs w:val="24"/>
        </w:rPr>
        <w:t xml:space="preserve"> how often the stalking</w:t>
      </w:r>
      <w:r w:rsidR="00727106">
        <w:rPr>
          <w:rFonts w:cs="Arial"/>
          <w:szCs w:val="24"/>
        </w:rPr>
        <w:t xml:space="preserve"> </w:t>
      </w:r>
      <w:r w:rsidR="00727106" w:rsidRPr="00E0379A">
        <w:rPr>
          <w:rFonts w:cs="Arial"/>
          <w:szCs w:val="24"/>
        </w:rPr>
        <w:t xml:space="preserve">or sexual </w:t>
      </w:r>
      <w:r w:rsidR="0040391E" w:rsidRPr="00E0379A">
        <w:rPr>
          <w:rFonts w:cs="Arial"/>
          <w:szCs w:val="24"/>
        </w:rPr>
        <w:t>assault</w:t>
      </w:r>
      <w:r w:rsidR="00791FB8" w:rsidRPr="00E010C1">
        <w:rPr>
          <w:rFonts w:cs="Arial"/>
          <w:szCs w:val="24"/>
        </w:rPr>
        <w:t xml:space="preserve"> occurred.  Be specific.  Include dates and </w:t>
      </w:r>
      <w:r w:rsidR="00D3614C">
        <w:rPr>
          <w:rFonts w:cs="Arial"/>
          <w:szCs w:val="24"/>
        </w:rPr>
        <w:t>places.)</w:t>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791FB8" w:rsidRPr="00E010C1" w:rsidRDefault="00791FB8" w:rsidP="00E010C1">
      <w:pPr>
        <w:pStyle w:val="Style"/>
        <w:widowControl/>
        <w:tabs>
          <w:tab w:val="clear" w:pos="4680"/>
          <w:tab w:val="left" w:pos="360"/>
          <w:tab w:val="left" w:pos="9360"/>
        </w:tabs>
        <w:suppressAutoHyphens w:val="0"/>
        <w:spacing w:before="120"/>
        <w:ind w:left="360"/>
        <w:rPr>
          <w:rFonts w:ascii="Arial" w:hAnsi="Arial" w:cs="Arial"/>
          <w:snapToGrid/>
          <w:szCs w:val="24"/>
          <w:u w:val="single"/>
        </w:rPr>
      </w:pPr>
      <w:r w:rsidRPr="00E010C1">
        <w:rPr>
          <w:rFonts w:ascii="Arial" w:hAnsi="Arial" w:cs="Arial"/>
          <w:snapToGrid/>
          <w:szCs w:val="24"/>
          <w:u w:val="single"/>
        </w:rPr>
        <w:tab/>
      </w:r>
    </w:p>
    <w:p w:rsidR="00CC3614" w:rsidRDefault="00CC3614" w:rsidP="00B82001">
      <w:pPr>
        <w:pStyle w:val="Style"/>
        <w:widowControl/>
        <w:tabs>
          <w:tab w:val="clear" w:pos="4680"/>
          <w:tab w:val="left" w:pos="360"/>
          <w:tab w:val="right" w:pos="9360"/>
        </w:tabs>
        <w:suppressAutoHyphens w:val="0"/>
        <w:spacing w:before="120"/>
        <w:rPr>
          <w:rFonts w:ascii="Arial" w:hAnsi="Arial" w:cs="Arial"/>
          <w:snapToGrid/>
          <w:szCs w:val="24"/>
        </w:rPr>
      </w:pPr>
    </w:p>
    <w:p w:rsidR="00791FB8" w:rsidRPr="00E010C1" w:rsidRDefault="006C3C0F" w:rsidP="00B82001">
      <w:pPr>
        <w:pStyle w:val="Style"/>
        <w:widowControl/>
        <w:tabs>
          <w:tab w:val="clear" w:pos="4680"/>
          <w:tab w:val="left" w:pos="360"/>
          <w:tab w:val="right" w:pos="9360"/>
        </w:tabs>
        <w:suppressAutoHyphens w:val="0"/>
        <w:spacing w:before="120"/>
        <w:rPr>
          <w:rFonts w:ascii="Arial" w:hAnsi="Arial" w:cs="Arial"/>
          <w:snapToGrid/>
          <w:szCs w:val="24"/>
        </w:rPr>
      </w:pPr>
      <w:r>
        <w:rPr>
          <w:rFonts w:ascii="Arial" w:hAnsi="Arial" w:cs="Arial"/>
          <w:snapToGrid/>
          <w:szCs w:val="24"/>
        </w:rPr>
        <w:lastRenderedPageBreak/>
        <w:t>7</w:t>
      </w:r>
      <w:r w:rsidR="00D3614C">
        <w:rPr>
          <w:rFonts w:ascii="Arial" w:hAnsi="Arial" w:cs="Arial"/>
          <w:snapToGrid/>
          <w:szCs w:val="24"/>
        </w:rPr>
        <w:t>.</w:t>
      </w:r>
      <w:r w:rsidR="00D3614C">
        <w:rPr>
          <w:rFonts w:ascii="Arial" w:hAnsi="Arial" w:cs="Arial"/>
          <w:snapToGrid/>
          <w:szCs w:val="24"/>
        </w:rPr>
        <w:tab/>
      </w:r>
      <w:r w:rsidR="00791FB8" w:rsidRPr="00E010C1">
        <w:rPr>
          <w:rFonts w:ascii="Arial" w:hAnsi="Arial" w:cs="Arial"/>
          <w:snapToGrid/>
          <w:szCs w:val="24"/>
        </w:rPr>
        <w:t>I request an order from the court directing (check all that apply)</w:t>
      </w:r>
    </w:p>
    <w:p w:rsidR="00791FB8" w:rsidRPr="00E010C1" w:rsidRDefault="00791FB8" w:rsidP="00E010C1">
      <w:pPr>
        <w:tabs>
          <w:tab w:val="left" w:pos="360"/>
          <w:tab w:val="right" w:pos="9360"/>
        </w:tabs>
        <w:jc w:val="both"/>
        <w:rPr>
          <w:rFonts w:cs="Arial"/>
          <w:szCs w:val="24"/>
        </w:rPr>
      </w:pPr>
    </w:p>
    <w:p w:rsidR="00791FB8" w:rsidRPr="00E010C1" w:rsidRDefault="00791FB8" w:rsidP="00D3614C">
      <w:pPr>
        <w:tabs>
          <w:tab w:val="left" w:pos="360"/>
          <w:tab w:val="left" w:pos="720"/>
          <w:tab w:val="right" w:pos="9360"/>
        </w:tabs>
        <w:ind w:left="1080" w:hanging="1080"/>
        <w:jc w:val="both"/>
        <w:rPr>
          <w:rFonts w:cs="Arial"/>
          <w:szCs w:val="24"/>
        </w:rPr>
      </w:pPr>
      <w:r w:rsidRPr="00E010C1">
        <w:rPr>
          <w:rFonts w:cs="Arial"/>
          <w:szCs w:val="24"/>
        </w:rPr>
        <w:tab/>
      </w:r>
      <w:r w:rsidRPr="00E010C1">
        <w:rPr>
          <w:rFonts w:cs="Arial"/>
          <w:szCs w:val="24"/>
        </w:rPr>
        <w:fldChar w:fldCharType="begin">
          <w:ffData>
            <w:name w:val="Check24"/>
            <w:enabled/>
            <w:calcOnExit w:val="0"/>
            <w:checkBox>
              <w:sizeAuto/>
              <w:default w:val="0"/>
            </w:checkBox>
          </w:ffData>
        </w:fldChar>
      </w:r>
      <w:bookmarkStart w:id="23" w:name="Check24"/>
      <w:r w:rsidRPr="00E010C1">
        <w:rPr>
          <w:rFonts w:cs="Arial"/>
          <w:szCs w:val="24"/>
        </w:rPr>
        <w:instrText xml:space="preserve"> FORMCHECKBOX </w:instrText>
      </w:r>
      <w:r w:rsidRPr="00E010C1">
        <w:rPr>
          <w:rFonts w:cs="Arial"/>
          <w:szCs w:val="24"/>
        </w:rPr>
      </w:r>
      <w:r w:rsidRPr="00E010C1">
        <w:rPr>
          <w:rFonts w:cs="Arial"/>
          <w:szCs w:val="24"/>
        </w:rPr>
        <w:fldChar w:fldCharType="end"/>
      </w:r>
      <w:bookmarkEnd w:id="23"/>
      <w:r w:rsidRPr="00E010C1">
        <w:rPr>
          <w:rFonts w:cs="Arial"/>
          <w:szCs w:val="24"/>
        </w:rPr>
        <w:tab/>
      </w:r>
      <w:proofErr w:type="gramStart"/>
      <w:r w:rsidRPr="00E010C1">
        <w:rPr>
          <w:rFonts w:cs="Arial"/>
          <w:szCs w:val="24"/>
        </w:rPr>
        <w:t>a</w:t>
      </w:r>
      <w:proofErr w:type="gramEnd"/>
      <w:r w:rsidRPr="00E010C1">
        <w:rPr>
          <w:rFonts w:cs="Arial"/>
          <w:szCs w:val="24"/>
        </w:rPr>
        <w:t>.</w:t>
      </w:r>
      <w:r w:rsidRPr="00E010C1">
        <w:rPr>
          <w:rFonts w:cs="Arial"/>
          <w:szCs w:val="24"/>
        </w:rPr>
        <w:tab/>
        <w:t>respondent not to follow, approach, confront, watch or stalk me in any other way or threaten to do so.</w:t>
      </w:r>
    </w:p>
    <w:p w:rsidR="00791FB8" w:rsidRPr="00E010C1" w:rsidRDefault="00791FB8" w:rsidP="00E010C1">
      <w:pPr>
        <w:tabs>
          <w:tab w:val="left" w:pos="360"/>
          <w:tab w:val="left" w:pos="720"/>
          <w:tab w:val="left" w:pos="1080"/>
          <w:tab w:val="right" w:pos="9360"/>
        </w:tabs>
        <w:ind w:left="1080" w:hanging="1080"/>
        <w:jc w:val="both"/>
        <w:rPr>
          <w:rFonts w:cs="Arial"/>
          <w:szCs w:val="24"/>
        </w:rPr>
      </w:pPr>
    </w:p>
    <w:p w:rsidR="00791FB8" w:rsidRPr="00E010C1" w:rsidRDefault="00791FB8" w:rsidP="00E010C1">
      <w:pPr>
        <w:tabs>
          <w:tab w:val="left" w:pos="360"/>
          <w:tab w:val="left" w:pos="720"/>
          <w:tab w:val="left" w:pos="1080"/>
          <w:tab w:val="right" w:pos="9360"/>
        </w:tabs>
        <w:ind w:left="1080" w:hanging="1080"/>
        <w:jc w:val="both"/>
        <w:rPr>
          <w:rFonts w:cs="Arial"/>
          <w:szCs w:val="24"/>
        </w:rPr>
      </w:pPr>
      <w:r w:rsidRPr="00E010C1">
        <w:rPr>
          <w:rFonts w:cs="Arial"/>
          <w:szCs w:val="24"/>
        </w:rPr>
        <w:tab/>
      </w:r>
      <w:r w:rsidRPr="00E010C1">
        <w:rPr>
          <w:rFonts w:cs="Arial"/>
          <w:szCs w:val="24"/>
        </w:rPr>
        <w:fldChar w:fldCharType="begin">
          <w:ffData>
            <w:name w:val="Check25"/>
            <w:enabled/>
            <w:calcOnExit w:val="0"/>
            <w:checkBox>
              <w:sizeAuto/>
              <w:default w:val="0"/>
            </w:checkBox>
          </w:ffData>
        </w:fldChar>
      </w:r>
      <w:bookmarkStart w:id="24" w:name="Check25"/>
      <w:r w:rsidRPr="00E010C1">
        <w:rPr>
          <w:rFonts w:cs="Arial"/>
          <w:szCs w:val="24"/>
        </w:rPr>
        <w:instrText xml:space="preserve"> FORMCHECKBOX </w:instrText>
      </w:r>
      <w:r w:rsidRPr="00E010C1">
        <w:rPr>
          <w:rFonts w:cs="Arial"/>
          <w:szCs w:val="24"/>
        </w:rPr>
      </w:r>
      <w:r w:rsidRPr="00E010C1">
        <w:rPr>
          <w:rFonts w:cs="Arial"/>
          <w:szCs w:val="24"/>
        </w:rPr>
        <w:fldChar w:fldCharType="end"/>
      </w:r>
      <w:bookmarkEnd w:id="24"/>
      <w:r w:rsidRPr="00E010C1">
        <w:rPr>
          <w:rFonts w:cs="Arial"/>
          <w:szCs w:val="24"/>
        </w:rPr>
        <w:tab/>
      </w:r>
      <w:proofErr w:type="gramStart"/>
      <w:r w:rsidRPr="00E010C1">
        <w:rPr>
          <w:rFonts w:cs="Arial"/>
          <w:szCs w:val="24"/>
        </w:rPr>
        <w:t>b</w:t>
      </w:r>
      <w:proofErr w:type="gramEnd"/>
      <w:r w:rsidRPr="00E010C1">
        <w:rPr>
          <w:rFonts w:cs="Arial"/>
          <w:szCs w:val="24"/>
        </w:rPr>
        <w:t>.</w:t>
      </w:r>
      <w:r w:rsidRPr="00E010C1">
        <w:rPr>
          <w:rFonts w:cs="Arial"/>
          <w:szCs w:val="24"/>
        </w:rPr>
        <w:tab/>
        <w:t xml:space="preserve">respondent not to contact me by telephone, e-mail or </w:t>
      </w:r>
      <w:smartTag w:uri="urn:schemas-microsoft-com:office:smarttags" w:element="place">
        <w:smartTag w:uri="urn:schemas-microsoft-com:office:smarttags" w:element="country-region">
          <w:r w:rsidRPr="00E010C1">
            <w:rPr>
              <w:rFonts w:cs="Arial"/>
              <w:szCs w:val="24"/>
            </w:rPr>
            <w:t>U.S.</w:t>
          </w:r>
        </w:smartTag>
      </w:smartTag>
      <w:r w:rsidRPr="00E010C1">
        <w:rPr>
          <w:rFonts w:cs="Arial"/>
          <w:szCs w:val="24"/>
        </w:rPr>
        <w:t xml:space="preserve"> mail or otherwise communicate directly or indirectly by any means with me or the following members of my household:  </w:t>
      </w:r>
    </w:p>
    <w:p w:rsidR="00791FB8" w:rsidRPr="00E010C1" w:rsidRDefault="00D3614C" w:rsidP="00D3614C">
      <w:pPr>
        <w:tabs>
          <w:tab w:val="left" w:pos="1080"/>
          <w:tab w:val="right" w:pos="9360"/>
        </w:tabs>
        <w:spacing w:before="60"/>
        <w:jc w:val="both"/>
        <w:rPr>
          <w:rFonts w:cs="Arial"/>
          <w:szCs w:val="24"/>
        </w:rPr>
      </w:pPr>
      <w:r>
        <w:rPr>
          <w:rFonts w:cs="Arial"/>
          <w:szCs w:val="24"/>
        </w:rPr>
        <w:tab/>
      </w:r>
      <w:r w:rsidR="00791FB8" w:rsidRPr="00E010C1">
        <w:rPr>
          <w:rFonts w:cs="Arial"/>
          <w:szCs w:val="24"/>
          <w:u w:val="single"/>
        </w:rPr>
        <w:tab/>
      </w:r>
    </w:p>
    <w:p w:rsidR="00791FB8" w:rsidRPr="00E010C1" w:rsidRDefault="00D3614C" w:rsidP="00D3614C">
      <w:pPr>
        <w:tabs>
          <w:tab w:val="left" w:pos="1080"/>
          <w:tab w:val="right" w:pos="9360"/>
        </w:tabs>
        <w:spacing w:before="120"/>
        <w:ind w:left="1080" w:hanging="1080"/>
        <w:jc w:val="both"/>
        <w:rPr>
          <w:rFonts w:cs="Arial"/>
          <w:szCs w:val="24"/>
          <w:u w:val="single"/>
        </w:rPr>
      </w:pPr>
      <w:r>
        <w:rPr>
          <w:rFonts w:cs="Arial"/>
          <w:szCs w:val="24"/>
        </w:rPr>
        <w:tab/>
      </w:r>
      <w:r w:rsidR="00791FB8" w:rsidRPr="00E010C1">
        <w:rPr>
          <w:rFonts w:cs="Arial"/>
          <w:szCs w:val="24"/>
          <w:u w:val="single"/>
        </w:rPr>
        <w:tab/>
      </w:r>
    </w:p>
    <w:p w:rsidR="00791FB8" w:rsidRPr="00E010C1" w:rsidRDefault="00791FB8" w:rsidP="00E010C1">
      <w:pPr>
        <w:tabs>
          <w:tab w:val="left" w:pos="360"/>
          <w:tab w:val="left" w:pos="720"/>
          <w:tab w:val="left" w:pos="1080"/>
          <w:tab w:val="right" w:pos="9360"/>
        </w:tabs>
        <w:ind w:left="1080" w:hanging="1080"/>
        <w:jc w:val="both"/>
        <w:rPr>
          <w:rFonts w:cs="Arial"/>
          <w:szCs w:val="24"/>
          <w:u w:val="single"/>
        </w:rPr>
      </w:pPr>
    </w:p>
    <w:p w:rsidR="00791FB8" w:rsidRPr="00E010C1" w:rsidRDefault="00791FB8" w:rsidP="00E010C1">
      <w:pPr>
        <w:tabs>
          <w:tab w:val="left" w:pos="360"/>
          <w:tab w:val="left" w:pos="720"/>
          <w:tab w:val="left" w:pos="1080"/>
          <w:tab w:val="left" w:pos="7920"/>
          <w:tab w:val="right" w:pos="9360"/>
        </w:tabs>
        <w:ind w:left="1080" w:hanging="1080"/>
        <w:jc w:val="both"/>
        <w:rPr>
          <w:rFonts w:cs="Arial"/>
          <w:szCs w:val="24"/>
          <w:u w:val="single"/>
        </w:rPr>
      </w:pPr>
      <w:r w:rsidRPr="00E010C1">
        <w:rPr>
          <w:rFonts w:cs="Arial"/>
          <w:szCs w:val="24"/>
        </w:rPr>
        <w:tab/>
      </w:r>
      <w:r w:rsidRPr="00E010C1">
        <w:rPr>
          <w:rFonts w:cs="Arial"/>
          <w:szCs w:val="24"/>
        </w:rPr>
        <w:fldChar w:fldCharType="begin">
          <w:ffData>
            <w:name w:val="Check25"/>
            <w:enabled/>
            <w:calcOnExit w:val="0"/>
            <w:checkBox>
              <w:sizeAuto/>
              <w:default w:val="0"/>
            </w:checkBox>
          </w:ffData>
        </w:fldChar>
      </w:r>
      <w:r w:rsidRPr="00E010C1">
        <w:rPr>
          <w:rFonts w:cs="Arial"/>
          <w:szCs w:val="24"/>
        </w:rPr>
        <w:instrText xml:space="preserve"> FORMCHECKBOX </w:instrText>
      </w:r>
      <w:r w:rsidRPr="00E010C1">
        <w:rPr>
          <w:rFonts w:cs="Arial"/>
          <w:szCs w:val="24"/>
        </w:rPr>
      </w:r>
      <w:r w:rsidRPr="00E010C1">
        <w:rPr>
          <w:rFonts w:cs="Arial"/>
          <w:szCs w:val="24"/>
        </w:rPr>
        <w:fldChar w:fldCharType="end"/>
      </w:r>
      <w:r w:rsidRPr="00E010C1">
        <w:rPr>
          <w:rFonts w:cs="Arial"/>
          <w:szCs w:val="24"/>
        </w:rPr>
        <w:tab/>
      </w:r>
      <w:proofErr w:type="gramStart"/>
      <w:r w:rsidRPr="00E010C1">
        <w:rPr>
          <w:rFonts w:cs="Arial"/>
          <w:szCs w:val="24"/>
        </w:rPr>
        <w:t>c</w:t>
      </w:r>
      <w:proofErr w:type="gramEnd"/>
      <w:r w:rsidRPr="00E010C1">
        <w:rPr>
          <w:rFonts w:cs="Arial"/>
          <w:szCs w:val="24"/>
        </w:rPr>
        <w:t>.</w:t>
      </w:r>
      <w:r w:rsidRPr="00E010C1">
        <w:rPr>
          <w:rFonts w:cs="Arial"/>
          <w:szCs w:val="24"/>
        </w:rPr>
        <w:tab/>
        <w:t>respondent to stay away from my residence.</w:t>
      </w:r>
    </w:p>
    <w:p w:rsidR="00791FB8" w:rsidRPr="00E010C1" w:rsidRDefault="00D3614C" w:rsidP="00D3614C">
      <w:pPr>
        <w:tabs>
          <w:tab w:val="left" w:pos="1080"/>
          <w:tab w:val="left" w:pos="1890"/>
          <w:tab w:val="left" w:pos="2340"/>
          <w:tab w:val="left" w:pos="6120"/>
          <w:tab w:val="left" w:pos="6480"/>
          <w:tab w:val="left" w:pos="7560"/>
          <w:tab w:val="left" w:pos="7920"/>
          <w:tab w:val="right" w:pos="9360"/>
        </w:tabs>
        <w:spacing w:after="120"/>
        <w:ind w:left="2347" w:hanging="2347"/>
        <w:jc w:val="both"/>
        <w:rPr>
          <w:rFonts w:cs="Arial"/>
          <w:szCs w:val="24"/>
        </w:rPr>
      </w:pPr>
      <w:r>
        <w:rPr>
          <w:rFonts w:cs="Arial"/>
          <w:szCs w:val="24"/>
        </w:rPr>
        <w:tab/>
      </w:r>
      <w:r w:rsidR="00791FB8" w:rsidRPr="00E010C1">
        <w:rPr>
          <w:rFonts w:cs="Arial"/>
          <w:szCs w:val="24"/>
        </w:rPr>
        <w:t>Is this also respondent's current residence?</w:t>
      </w:r>
      <w:r w:rsidR="00791FB8" w:rsidRPr="00E010C1">
        <w:rPr>
          <w:rFonts w:cs="Arial"/>
          <w:szCs w:val="24"/>
        </w:rPr>
        <w:tab/>
      </w:r>
      <w:r w:rsidR="00791FB8" w:rsidRPr="00E010C1">
        <w:rPr>
          <w:rFonts w:cs="Arial"/>
          <w:szCs w:val="24"/>
        </w:rPr>
        <w:fldChar w:fldCharType="begin">
          <w:ffData>
            <w:name w:val="Check27"/>
            <w:enabled/>
            <w:calcOnExit w:val="0"/>
            <w:checkBox>
              <w:sizeAuto/>
              <w:default w:val="0"/>
            </w:checkBox>
          </w:ffData>
        </w:fldChar>
      </w:r>
      <w:bookmarkStart w:id="25" w:name="Check27"/>
      <w:r w:rsidR="00791FB8" w:rsidRPr="00E010C1">
        <w:rPr>
          <w:rFonts w:cs="Arial"/>
          <w:szCs w:val="24"/>
        </w:rPr>
        <w:instrText xml:space="preserve"> FORMCHECKBOX </w:instrText>
      </w:r>
      <w:r w:rsidR="00791FB8" w:rsidRPr="00E010C1">
        <w:rPr>
          <w:rFonts w:cs="Arial"/>
          <w:szCs w:val="24"/>
        </w:rPr>
      </w:r>
      <w:r w:rsidR="00791FB8" w:rsidRPr="00E010C1">
        <w:rPr>
          <w:rFonts w:cs="Arial"/>
          <w:szCs w:val="24"/>
        </w:rPr>
        <w:fldChar w:fldCharType="end"/>
      </w:r>
      <w:bookmarkEnd w:id="25"/>
      <w:r w:rsidR="00791FB8" w:rsidRPr="00E010C1">
        <w:rPr>
          <w:rFonts w:cs="Arial"/>
          <w:szCs w:val="24"/>
        </w:rPr>
        <w:tab/>
      </w:r>
      <w:proofErr w:type="gramStart"/>
      <w:r w:rsidR="00791FB8" w:rsidRPr="00E010C1">
        <w:rPr>
          <w:rFonts w:cs="Arial"/>
          <w:szCs w:val="24"/>
        </w:rPr>
        <w:t>yes</w:t>
      </w:r>
      <w:proofErr w:type="gramEnd"/>
      <w:r w:rsidR="00791FB8" w:rsidRPr="00E010C1">
        <w:rPr>
          <w:rFonts w:cs="Arial"/>
          <w:szCs w:val="24"/>
        </w:rPr>
        <w:tab/>
      </w:r>
      <w:r w:rsidR="00791FB8" w:rsidRPr="00E010C1">
        <w:rPr>
          <w:rFonts w:cs="Arial"/>
          <w:szCs w:val="24"/>
        </w:rPr>
        <w:fldChar w:fldCharType="begin">
          <w:ffData>
            <w:name w:val="Check28"/>
            <w:enabled/>
            <w:calcOnExit w:val="0"/>
            <w:checkBox>
              <w:sizeAuto/>
              <w:default w:val="0"/>
            </w:checkBox>
          </w:ffData>
        </w:fldChar>
      </w:r>
      <w:bookmarkStart w:id="26" w:name="Check28"/>
      <w:r w:rsidR="00791FB8" w:rsidRPr="00E010C1">
        <w:rPr>
          <w:rFonts w:cs="Arial"/>
          <w:szCs w:val="24"/>
        </w:rPr>
        <w:instrText xml:space="preserve"> FORMCHECKBOX </w:instrText>
      </w:r>
      <w:r w:rsidR="00791FB8" w:rsidRPr="00E010C1">
        <w:rPr>
          <w:rFonts w:cs="Arial"/>
          <w:szCs w:val="24"/>
        </w:rPr>
      </w:r>
      <w:r w:rsidR="00791FB8" w:rsidRPr="00E010C1">
        <w:rPr>
          <w:rFonts w:cs="Arial"/>
          <w:szCs w:val="24"/>
        </w:rPr>
        <w:fldChar w:fldCharType="end"/>
      </w:r>
      <w:bookmarkEnd w:id="26"/>
      <w:r w:rsidR="00791FB8" w:rsidRPr="00E010C1">
        <w:rPr>
          <w:rFonts w:cs="Arial"/>
          <w:szCs w:val="24"/>
        </w:rPr>
        <w:tab/>
        <w:t>no</w:t>
      </w:r>
    </w:p>
    <w:p w:rsidR="00791FB8" w:rsidRPr="00E010C1" w:rsidRDefault="00D3614C" w:rsidP="00D3614C">
      <w:pPr>
        <w:tabs>
          <w:tab w:val="left" w:pos="1080"/>
          <w:tab w:val="left" w:pos="1890"/>
          <w:tab w:val="left" w:pos="2340"/>
          <w:tab w:val="left" w:pos="4320"/>
          <w:tab w:val="left" w:pos="4680"/>
          <w:tab w:val="right" w:pos="9360"/>
        </w:tabs>
        <w:spacing w:after="120"/>
        <w:ind w:left="2340" w:hanging="2340"/>
        <w:jc w:val="both"/>
        <w:rPr>
          <w:rFonts w:cs="Arial"/>
          <w:szCs w:val="24"/>
        </w:rPr>
      </w:pPr>
      <w:r>
        <w:rPr>
          <w:rFonts w:cs="Arial"/>
          <w:szCs w:val="24"/>
        </w:rPr>
        <w:tab/>
        <w:t>Respondent’s residence is</w:t>
      </w:r>
      <w:r w:rsidR="00791FB8" w:rsidRPr="00E010C1">
        <w:rPr>
          <w:rFonts w:cs="Arial"/>
          <w:szCs w:val="24"/>
        </w:rPr>
        <w:tab/>
      </w:r>
      <w:r w:rsidR="00791FB8" w:rsidRPr="00E010C1">
        <w:rPr>
          <w:rFonts w:cs="Arial"/>
          <w:szCs w:val="24"/>
        </w:rPr>
        <w:fldChar w:fldCharType="begin">
          <w:ffData>
            <w:name w:val="Check76"/>
            <w:enabled/>
            <w:calcOnExit w:val="0"/>
            <w:checkBox>
              <w:sizeAuto/>
              <w:default w:val="0"/>
            </w:checkBox>
          </w:ffData>
        </w:fldChar>
      </w:r>
      <w:bookmarkStart w:id="27" w:name="Check76"/>
      <w:r w:rsidR="00791FB8" w:rsidRPr="00E010C1">
        <w:rPr>
          <w:rFonts w:cs="Arial"/>
          <w:szCs w:val="24"/>
        </w:rPr>
        <w:instrText xml:space="preserve"> FORMCHECKBOX </w:instrText>
      </w:r>
      <w:r w:rsidR="00791FB8" w:rsidRPr="00E010C1">
        <w:rPr>
          <w:rFonts w:cs="Arial"/>
          <w:szCs w:val="24"/>
        </w:rPr>
      </w:r>
      <w:r w:rsidR="00791FB8" w:rsidRPr="00E010C1">
        <w:rPr>
          <w:rFonts w:cs="Arial"/>
          <w:szCs w:val="24"/>
        </w:rPr>
        <w:fldChar w:fldCharType="end"/>
      </w:r>
      <w:bookmarkEnd w:id="27"/>
      <w:r w:rsidR="00791FB8" w:rsidRPr="00E010C1">
        <w:rPr>
          <w:rFonts w:cs="Arial"/>
          <w:szCs w:val="24"/>
        </w:rPr>
        <w:tab/>
        <w:t>unknown to me</w:t>
      </w:r>
    </w:p>
    <w:p w:rsidR="00791FB8" w:rsidRPr="00E010C1" w:rsidRDefault="00791FB8" w:rsidP="00D3614C">
      <w:pPr>
        <w:tabs>
          <w:tab w:val="left" w:pos="1080"/>
          <w:tab w:val="left" w:pos="1620"/>
          <w:tab w:val="left" w:pos="2340"/>
          <w:tab w:val="left" w:pos="3780"/>
          <w:tab w:val="left" w:pos="4230"/>
          <w:tab w:val="left" w:pos="5940"/>
          <w:tab w:val="left" w:pos="6390"/>
          <w:tab w:val="left" w:pos="6660"/>
          <w:tab w:val="right" w:pos="9360"/>
        </w:tabs>
        <w:spacing w:after="120"/>
        <w:ind w:left="2340" w:hanging="2340"/>
        <w:jc w:val="both"/>
        <w:rPr>
          <w:rFonts w:cs="Arial"/>
          <w:szCs w:val="24"/>
        </w:rPr>
      </w:pPr>
      <w:r w:rsidRPr="00E010C1">
        <w:rPr>
          <w:rFonts w:cs="Arial"/>
          <w:szCs w:val="24"/>
        </w:rPr>
        <w:tab/>
      </w:r>
      <w:r w:rsidRPr="00E010C1">
        <w:rPr>
          <w:rFonts w:cs="Arial"/>
          <w:szCs w:val="24"/>
        </w:rPr>
        <w:fldChar w:fldCharType="begin">
          <w:ffData>
            <w:name w:val="Check77"/>
            <w:enabled/>
            <w:calcOnExit w:val="0"/>
            <w:checkBox>
              <w:sizeAuto/>
              <w:default w:val="0"/>
            </w:checkBox>
          </w:ffData>
        </w:fldChar>
      </w:r>
      <w:bookmarkStart w:id="28" w:name="Check77"/>
      <w:r w:rsidRPr="00E010C1">
        <w:rPr>
          <w:rFonts w:cs="Arial"/>
          <w:szCs w:val="24"/>
        </w:rPr>
        <w:instrText xml:space="preserve"> FORMCHECKBOX </w:instrText>
      </w:r>
      <w:r w:rsidRPr="00E010C1">
        <w:rPr>
          <w:rFonts w:cs="Arial"/>
          <w:szCs w:val="24"/>
        </w:rPr>
      </w:r>
      <w:r w:rsidRPr="00E010C1">
        <w:rPr>
          <w:rFonts w:cs="Arial"/>
          <w:szCs w:val="24"/>
        </w:rPr>
        <w:fldChar w:fldCharType="end"/>
      </w:r>
      <w:bookmarkEnd w:id="28"/>
      <w:r w:rsidRPr="00E010C1">
        <w:rPr>
          <w:rFonts w:cs="Arial"/>
          <w:szCs w:val="24"/>
        </w:rPr>
        <w:tab/>
      </w:r>
      <w:proofErr w:type="gramStart"/>
      <w:r w:rsidRPr="00E010C1">
        <w:rPr>
          <w:rFonts w:cs="Arial"/>
          <w:szCs w:val="24"/>
        </w:rPr>
        <w:t>within</w:t>
      </w:r>
      <w:proofErr w:type="gramEnd"/>
      <w:r w:rsidRPr="00E010C1">
        <w:rPr>
          <w:rFonts w:cs="Arial"/>
          <w:szCs w:val="24"/>
        </w:rPr>
        <w:t xml:space="preserve"> my apartment comple</w:t>
      </w:r>
      <w:r w:rsidR="00D3614C">
        <w:rPr>
          <w:rFonts w:cs="Arial"/>
          <w:szCs w:val="24"/>
        </w:rPr>
        <w:t>x</w:t>
      </w:r>
    </w:p>
    <w:p w:rsidR="00791FB8" w:rsidRPr="00E010C1" w:rsidRDefault="00791FB8" w:rsidP="00D3614C">
      <w:pPr>
        <w:tabs>
          <w:tab w:val="left" w:pos="1080"/>
          <w:tab w:val="left" w:pos="1620"/>
          <w:tab w:val="left" w:pos="3960"/>
          <w:tab w:val="right" w:pos="9360"/>
        </w:tabs>
        <w:spacing w:after="120"/>
        <w:jc w:val="both"/>
        <w:rPr>
          <w:rFonts w:cs="Arial"/>
          <w:szCs w:val="24"/>
        </w:rPr>
      </w:pPr>
      <w:r w:rsidRPr="00E010C1">
        <w:rPr>
          <w:rFonts w:cs="Arial"/>
          <w:szCs w:val="24"/>
        </w:rPr>
        <w:tab/>
      </w:r>
      <w:r w:rsidRPr="00E010C1">
        <w:rPr>
          <w:rFonts w:cs="Arial"/>
          <w:szCs w:val="24"/>
        </w:rPr>
        <w:fldChar w:fldCharType="begin">
          <w:ffData>
            <w:name w:val="Check78"/>
            <w:enabled/>
            <w:calcOnExit w:val="0"/>
            <w:checkBox>
              <w:sizeAuto/>
              <w:default w:val="0"/>
            </w:checkBox>
          </w:ffData>
        </w:fldChar>
      </w:r>
      <w:bookmarkStart w:id="29" w:name="Check78"/>
      <w:r w:rsidRPr="00E010C1">
        <w:rPr>
          <w:rFonts w:cs="Arial"/>
          <w:szCs w:val="24"/>
        </w:rPr>
        <w:instrText xml:space="preserve"> FORMCHECKBOX </w:instrText>
      </w:r>
      <w:r w:rsidRPr="00E010C1">
        <w:rPr>
          <w:rFonts w:cs="Arial"/>
          <w:szCs w:val="24"/>
        </w:rPr>
      </w:r>
      <w:r w:rsidRPr="00E010C1">
        <w:rPr>
          <w:rFonts w:cs="Arial"/>
          <w:szCs w:val="24"/>
        </w:rPr>
        <w:fldChar w:fldCharType="end"/>
      </w:r>
      <w:bookmarkEnd w:id="29"/>
      <w:r w:rsidRPr="00E010C1">
        <w:rPr>
          <w:rFonts w:cs="Arial"/>
          <w:szCs w:val="24"/>
        </w:rPr>
        <w:tab/>
      </w:r>
      <w:proofErr w:type="gramStart"/>
      <w:r w:rsidRPr="00E010C1">
        <w:rPr>
          <w:rFonts w:cs="Arial"/>
          <w:szCs w:val="24"/>
        </w:rPr>
        <w:t>approximately</w:t>
      </w:r>
      <w:proofErr w:type="gramEnd"/>
      <w:r w:rsidRPr="00E010C1">
        <w:rPr>
          <w:rFonts w:cs="Arial"/>
          <w:szCs w:val="24"/>
        </w:rPr>
        <w:t xml:space="preserve"> </w:t>
      </w:r>
      <w:r w:rsidRPr="00E010C1">
        <w:rPr>
          <w:rFonts w:cs="Arial"/>
          <w:szCs w:val="24"/>
          <w:u w:val="single"/>
        </w:rPr>
        <w:tab/>
      </w:r>
      <w:r w:rsidRPr="00E010C1">
        <w:rPr>
          <w:rFonts w:cs="Arial"/>
          <w:szCs w:val="24"/>
        </w:rPr>
        <w:t xml:space="preserve"> feet/miles from my residence</w:t>
      </w:r>
    </w:p>
    <w:p w:rsidR="00791FB8" w:rsidRPr="00E010C1" w:rsidRDefault="00D3614C" w:rsidP="00D3614C">
      <w:pPr>
        <w:tabs>
          <w:tab w:val="left" w:pos="1080"/>
          <w:tab w:val="left" w:pos="1440"/>
          <w:tab w:val="right" w:pos="9360"/>
        </w:tabs>
        <w:spacing w:after="120"/>
        <w:jc w:val="both"/>
        <w:rPr>
          <w:rFonts w:cs="Arial"/>
          <w:szCs w:val="24"/>
        </w:rPr>
      </w:pPr>
      <w:r>
        <w:rPr>
          <w:rFonts w:cs="Arial"/>
          <w:szCs w:val="24"/>
        </w:rPr>
        <w:tab/>
      </w:r>
      <w:r w:rsidR="00791FB8" w:rsidRPr="00E010C1">
        <w:rPr>
          <w:rFonts w:cs="Arial"/>
          <w:szCs w:val="24"/>
        </w:rPr>
        <w:t>Describe:</w:t>
      </w:r>
      <w:r w:rsidR="00791FB8" w:rsidRPr="00E010C1">
        <w:rPr>
          <w:rFonts w:cs="Arial"/>
          <w:szCs w:val="24"/>
          <w:u w:val="single"/>
        </w:rPr>
        <w:tab/>
      </w:r>
    </w:p>
    <w:p w:rsidR="00791FB8" w:rsidRPr="00E010C1" w:rsidRDefault="00791FB8" w:rsidP="00E010C1">
      <w:pPr>
        <w:tabs>
          <w:tab w:val="left" w:pos="360"/>
          <w:tab w:val="left" w:pos="720"/>
          <w:tab w:val="left" w:pos="1080"/>
          <w:tab w:val="left" w:pos="1890"/>
          <w:tab w:val="left" w:pos="2340"/>
          <w:tab w:val="left" w:pos="5310"/>
          <w:tab w:val="left" w:pos="5760"/>
          <w:tab w:val="left" w:pos="6300"/>
          <w:tab w:val="left" w:pos="6750"/>
          <w:tab w:val="right" w:pos="9360"/>
        </w:tabs>
        <w:jc w:val="both"/>
        <w:rPr>
          <w:rFonts w:cs="Arial"/>
          <w:szCs w:val="24"/>
        </w:rPr>
      </w:pPr>
    </w:p>
    <w:p w:rsidR="00791FB8" w:rsidRPr="00E010C1" w:rsidRDefault="00791FB8" w:rsidP="00E010C1">
      <w:pPr>
        <w:tabs>
          <w:tab w:val="left" w:pos="360"/>
          <w:tab w:val="left" w:pos="720"/>
          <w:tab w:val="left" w:pos="1080"/>
          <w:tab w:val="left" w:pos="1440"/>
          <w:tab w:val="left" w:pos="1800"/>
          <w:tab w:val="left" w:pos="2250"/>
          <w:tab w:val="right" w:pos="9360"/>
        </w:tabs>
        <w:jc w:val="both"/>
        <w:rPr>
          <w:rFonts w:cs="Arial"/>
          <w:szCs w:val="24"/>
        </w:rPr>
      </w:pPr>
      <w:r w:rsidRPr="00E010C1">
        <w:rPr>
          <w:rFonts w:cs="Arial"/>
          <w:szCs w:val="24"/>
        </w:rPr>
        <w:tab/>
      </w:r>
      <w:r w:rsidRPr="00E010C1">
        <w:rPr>
          <w:rFonts w:cs="Arial"/>
          <w:szCs w:val="24"/>
        </w:rPr>
        <w:fldChar w:fldCharType="begin">
          <w:ffData>
            <w:name w:val="Check65"/>
            <w:enabled/>
            <w:calcOnExit w:val="0"/>
            <w:checkBox>
              <w:sizeAuto/>
              <w:default w:val="0"/>
            </w:checkBox>
          </w:ffData>
        </w:fldChar>
      </w:r>
      <w:bookmarkStart w:id="30" w:name="Check65"/>
      <w:r w:rsidRPr="00E010C1">
        <w:rPr>
          <w:rFonts w:cs="Arial"/>
          <w:szCs w:val="24"/>
        </w:rPr>
        <w:instrText xml:space="preserve"> FORMCHECKBOX </w:instrText>
      </w:r>
      <w:r w:rsidRPr="00E010C1">
        <w:rPr>
          <w:rFonts w:cs="Arial"/>
          <w:szCs w:val="24"/>
        </w:rPr>
      </w:r>
      <w:r w:rsidRPr="00E010C1">
        <w:rPr>
          <w:rFonts w:cs="Arial"/>
          <w:szCs w:val="24"/>
        </w:rPr>
        <w:fldChar w:fldCharType="end"/>
      </w:r>
      <w:bookmarkEnd w:id="30"/>
      <w:r w:rsidRPr="00E010C1">
        <w:rPr>
          <w:rFonts w:cs="Arial"/>
          <w:szCs w:val="24"/>
        </w:rPr>
        <w:tab/>
      </w:r>
      <w:proofErr w:type="gramStart"/>
      <w:r w:rsidRPr="00E010C1">
        <w:rPr>
          <w:rFonts w:cs="Arial"/>
          <w:szCs w:val="24"/>
        </w:rPr>
        <w:t>d</w:t>
      </w:r>
      <w:proofErr w:type="gramEnd"/>
      <w:r w:rsidRPr="00E010C1">
        <w:rPr>
          <w:rFonts w:cs="Arial"/>
          <w:szCs w:val="24"/>
        </w:rPr>
        <w:t>.</w:t>
      </w:r>
      <w:r w:rsidRPr="00E010C1">
        <w:rPr>
          <w:rFonts w:cs="Arial"/>
          <w:szCs w:val="24"/>
        </w:rPr>
        <w:tab/>
        <w:t>respondent to stay away from my school.</w:t>
      </w:r>
    </w:p>
    <w:p w:rsidR="00791FB8" w:rsidRPr="00E010C1" w:rsidRDefault="00670DD4" w:rsidP="00670DD4">
      <w:pPr>
        <w:tabs>
          <w:tab w:val="left" w:pos="1080"/>
          <w:tab w:val="left" w:pos="1440"/>
          <w:tab w:val="left" w:pos="1800"/>
          <w:tab w:val="left" w:pos="2250"/>
          <w:tab w:val="right" w:pos="9360"/>
        </w:tabs>
        <w:jc w:val="both"/>
        <w:rPr>
          <w:rFonts w:cs="Arial"/>
          <w:szCs w:val="24"/>
          <w:u w:val="single"/>
        </w:rPr>
      </w:pPr>
      <w:r>
        <w:rPr>
          <w:rFonts w:cs="Arial"/>
          <w:szCs w:val="24"/>
        </w:rPr>
        <w:tab/>
      </w:r>
      <w:r w:rsidR="00791FB8" w:rsidRPr="00E010C1">
        <w:rPr>
          <w:rFonts w:cs="Arial"/>
          <w:szCs w:val="24"/>
        </w:rPr>
        <w:t>Name and location of school:</w:t>
      </w:r>
      <w:bookmarkStart w:id="31" w:name="_Ref142451862"/>
      <w:r w:rsidR="00791FB8" w:rsidRPr="00E010C1">
        <w:rPr>
          <w:rStyle w:val="FootnoteReference"/>
          <w:rFonts w:cs="Arial"/>
          <w:position w:val="6"/>
          <w:szCs w:val="24"/>
          <w:vertAlign w:val="baseline"/>
        </w:rPr>
        <w:footnoteReference w:customMarkFollows="1" w:id="1"/>
        <w:sym w:font="Symbol" w:char="F02A"/>
      </w:r>
      <w:bookmarkEnd w:id="31"/>
      <w:r w:rsidR="00791FB8" w:rsidRPr="00E010C1">
        <w:rPr>
          <w:rFonts w:cs="Arial"/>
          <w:szCs w:val="24"/>
          <w:u w:val="single"/>
        </w:rPr>
        <w:tab/>
      </w:r>
    </w:p>
    <w:p w:rsidR="00791FB8" w:rsidRPr="00E010C1" w:rsidRDefault="00791FB8" w:rsidP="00E010C1">
      <w:pPr>
        <w:tabs>
          <w:tab w:val="left" w:pos="360"/>
          <w:tab w:val="left" w:pos="720"/>
          <w:tab w:val="left" w:pos="1080"/>
          <w:tab w:val="right" w:pos="9360"/>
        </w:tabs>
        <w:jc w:val="both"/>
        <w:rPr>
          <w:rFonts w:cs="Arial"/>
          <w:szCs w:val="24"/>
          <w:u w:val="single"/>
        </w:rPr>
      </w:pPr>
    </w:p>
    <w:p w:rsidR="00791FB8" w:rsidRPr="00E010C1" w:rsidRDefault="00670DD4" w:rsidP="00670DD4">
      <w:pPr>
        <w:tabs>
          <w:tab w:val="left" w:pos="1080"/>
          <w:tab w:val="left" w:pos="4860"/>
          <w:tab w:val="left" w:pos="5400"/>
          <w:tab w:val="left" w:pos="6300"/>
          <w:tab w:val="left" w:pos="6840"/>
          <w:tab w:val="right" w:pos="9360"/>
        </w:tabs>
        <w:jc w:val="both"/>
        <w:rPr>
          <w:rFonts w:cs="Arial"/>
          <w:szCs w:val="24"/>
        </w:rPr>
      </w:pPr>
      <w:r>
        <w:rPr>
          <w:rFonts w:cs="Arial"/>
          <w:szCs w:val="24"/>
        </w:rPr>
        <w:tab/>
      </w:r>
      <w:r w:rsidR="00791FB8" w:rsidRPr="00E010C1">
        <w:rPr>
          <w:rFonts w:cs="Arial"/>
          <w:szCs w:val="24"/>
        </w:rPr>
        <w:t>Is this also respondent’s school?</w:t>
      </w:r>
      <w:r w:rsidR="00791FB8" w:rsidRPr="00E010C1">
        <w:rPr>
          <w:rFonts w:cs="Arial"/>
          <w:szCs w:val="24"/>
        </w:rPr>
        <w:tab/>
      </w:r>
      <w:r w:rsidR="00791FB8" w:rsidRPr="00E010C1">
        <w:rPr>
          <w:rFonts w:cs="Arial"/>
          <w:szCs w:val="24"/>
        </w:rPr>
        <w:fldChar w:fldCharType="begin">
          <w:ffData>
            <w:name w:val="Check69"/>
            <w:enabled/>
            <w:calcOnExit w:val="0"/>
            <w:checkBox>
              <w:sizeAuto/>
              <w:default w:val="0"/>
            </w:checkBox>
          </w:ffData>
        </w:fldChar>
      </w:r>
      <w:bookmarkStart w:id="32" w:name="Check69"/>
      <w:r w:rsidR="00791FB8" w:rsidRPr="00E010C1">
        <w:rPr>
          <w:rFonts w:cs="Arial"/>
          <w:szCs w:val="24"/>
        </w:rPr>
        <w:instrText xml:space="preserve"> FORMCHECKBOX </w:instrText>
      </w:r>
      <w:r w:rsidR="00791FB8" w:rsidRPr="00E010C1">
        <w:rPr>
          <w:rFonts w:cs="Arial"/>
          <w:szCs w:val="24"/>
        </w:rPr>
      </w:r>
      <w:r w:rsidR="00791FB8" w:rsidRPr="00E010C1">
        <w:rPr>
          <w:rFonts w:cs="Arial"/>
          <w:szCs w:val="24"/>
        </w:rPr>
        <w:fldChar w:fldCharType="end"/>
      </w:r>
      <w:bookmarkEnd w:id="32"/>
      <w:r w:rsidR="00791FB8" w:rsidRPr="00E010C1">
        <w:rPr>
          <w:rFonts w:cs="Arial"/>
          <w:szCs w:val="24"/>
        </w:rPr>
        <w:tab/>
      </w:r>
      <w:proofErr w:type="gramStart"/>
      <w:r w:rsidR="00791FB8" w:rsidRPr="00E010C1">
        <w:rPr>
          <w:rFonts w:cs="Arial"/>
          <w:szCs w:val="24"/>
        </w:rPr>
        <w:t>yes</w:t>
      </w:r>
      <w:proofErr w:type="gramEnd"/>
      <w:r w:rsidR="00791FB8" w:rsidRPr="00E010C1">
        <w:rPr>
          <w:rFonts w:cs="Arial"/>
          <w:szCs w:val="24"/>
        </w:rPr>
        <w:tab/>
      </w:r>
      <w:r w:rsidR="00791FB8" w:rsidRPr="00E010C1">
        <w:rPr>
          <w:rFonts w:cs="Arial"/>
          <w:szCs w:val="24"/>
        </w:rPr>
        <w:fldChar w:fldCharType="begin">
          <w:ffData>
            <w:name w:val="Check70"/>
            <w:enabled/>
            <w:calcOnExit w:val="0"/>
            <w:checkBox>
              <w:sizeAuto/>
              <w:default w:val="0"/>
            </w:checkBox>
          </w:ffData>
        </w:fldChar>
      </w:r>
      <w:bookmarkStart w:id="33" w:name="Check70"/>
      <w:r w:rsidR="00791FB8" w:rsidRPr="00E010C1">
        <w:rPr>
          <w:rFonts w:cs="Arial"/>
          <w:szCs w:val="24"/>
        </w:rPr>
        <w:instrText xml:space="preserve"> FORMCHECKBOX </w:instrText>
      </w:r>
      <w:r w:rsidR="00791FB8" w:rsidRPr="00E010C1">
        <w:rPr>
          <w:rFonts w:cs="Arial"/>
          <w:szCs w:val="24"/>
        </w:rPr>
      </w:r>
      <w:r w:rsidR="00791FB8" w:rsidRPr="00E010C1">
        <w:rPr>
          <w:rFonts w:cs="Arial"/>
          <w:szCs w:val="24"/>
        </w:rPr>
        <w:fldChar w:fldCharType="end"/>
      </w:r>
      <w:bookmarkEnd w:id="33"/>
      <w:r w:rsidR="00791FB8" w:rsidRPr="00E010C1">
        <w:rPr>
          <w:rFonts w:cs="Arial"/>
          <w:szCs w:val="24"/>
        </w:rPr>
        <w:tab/>
        <w:t>no</w:t>
      </w:r>
    </w:p>
    <w:p w:rsidR="00791FB8" w:rsidRPr="00E010C1" w:rsidRDefault="00791FB8" w:rsidP="00E010C1">
      <w:pPr>
        <w:tabs>
          <w:tab w:val="left" w:pos="360"/>
          <w:tab w:val="left" w:pos="720"/>
          <w:tab w:val="left" w:pos="1080"/>
          <w:tab w:val="left" w:pos="4860"/>
          <w:tab w:val="left" w:pos="5400"/>
          <w:tab w:val="left" w:pos="6300"/>
          <w:tab w:val="left" w:pos="6840"/>
          <w:tab w:val="right" w:pos="9360"/>
        </w:tabs>
        <w:jc w:val="both"/>
        <w:rPr>
          <w:rFonts w:cs="Arial"/>
          <w:szCs w:val="24"/>
          <w:u w:val="single"/>
        </w:rPr>
      </w:pPr>
    </w:p>
    <w:p w:rsidR="00791FB8" w:rsidRPr="00E010C1" w:rsidRDefault="00791FB8" w:rsidP="00E010C1">
      <w:pPr>
        <w:tabs>
          <w:tab w:val="left" w:pos="360"/>
          <w:tab w:val="left" w:pos="720"/>
          <w:tab w:val="left" w:pos="1080"/>
          <w:tab w:val="right" w:pos="9360"/>
        </w:tabs>
        <w:spacing w:after="120"/>
        <w:ind w:left="1080" w:hanging="720"/>
        <w:jc w:val="both"/>
        <w:rPr>
          <w:rFonts w:cs="Arial"/>
          <w:szCs w:val="24"/>
          <w:u w:val="single"/>
        </w:rPr>
      </w:pPr>
      <w:r w:rsidRPr="00E010C1">
        <w:rPr>
          <w:rFonts w:cs="Arial"/>
          <w:szCs w:val="24"/>
        </w:rPr>
        <w:fldChar w:fldCharType="begin">
          <w:ffData>
            <w:name w:val="Check66"/>
            <w:enabled/>
            <w:calcOnExit w:val="0"/>
            <w:checkBox>
              <w:sizeAuto/>
              <w:default w:val="0"/>
            </w:checkBox>
          </w:ffData>
        </w:fldChar>
      </w:r>
      <w:bookmarkStart w:id="34" w:name="Check66"/>
      <w:r w:rsidRPr="00E010C1">
        <w:rPr>
          <w:rFonts w:cs="Arial"/>
          <w:szCs w:val="24"/>
        </w:rPr>
        <w:instrText xml:space="preserve"> FORMCHECKBOX </w:instrText>
      </w:r>
      <w:r w:rsidRPr="00E010C1">
        <w:rPr>
          <w:rFonts w:cs="Arial"/>
          <w:szCs w:val="24"/>
        </w:rPr>
      </w:r>
      <w:r w:rsidRPr="00E010C1">
        <w:rPr>
          <w:rFonts w:cs="Arial"/>
          <w:szCs w:val="24"/>
        </w:rPr>
        <w:fldChar w:fldCharType="end"/>
      </w:r>
      <w:bookmarkEnd w:id="34"/>
      <w:r w:rsidRPr="00E010C1">
        <w:rPr>
          <w:rFonts w:cs="Arial"/>
          <w:szCs w:val="24"/>
        </w:rPr>
        <w:tab/>
      </w:r>
      <w:proofErr w:type="gramStart"/>
      <w:r w:rsidRPr="00E010C1">
        <w:rPr>
          <w:rFonts w:cs="Arial"/>
          <w:szCs w:val="24"/>
        </w:rPr>
        <w:t>e</w:t>
      </w:r>
      <w:proofErr w:type="gramEnd"/>
      <w:r w:rsidRPr="00E010C1">
        <w:rPr>
          <w:rFonts w:cs="Arial"/>
          <w:szCs w:val="24"/>
        </w:rPr>
        <w:t>.</w:t>
      </w:r>
      <w:r w:rsidRPr="00E010C1">
        <w:rPr>
          <w:rFonts w:cs="Arial"/>
          <w:szCs w:val="24"/>
        </w:rPr>
        <w:tab/>
        <w:t xml:space="preserve">respondent to stay away </w:t>
      </w:r>
      <w:r w:rsidR="00670DD4">
        <w:rPr>
          <w:rFonts w:cs="Arial"/>
          <w:szCs w:val="24"/>
        </w:rPr>
        <w:t xml:space="preserve">from my place of employment. </w:t>
      </w:r>
      <w:r w:rsidRPr="00E010C1">
        <w:rPr>
          <w:rFonts w:cs="Arial"/>
          <w:szCs w:val="24"/>
        </w:rPr>
        <w:t xml:space="preserve"> Name and location of place of employment:</w:t>
      </w:r>
      <w:r w:rsidR="00670DD4">
        <w:rPr>
          <w:rFonts w:cs="Arial"/>
          <w:szCs w:val="24"/>
        </w:rPr>
        <w:fldChar w:fldCharType="begin"/>
      </w:r>
      <w:r w:rsidR="00670DD4">
        <w:rPr>
          <w:rFonts w:cs="Arial"/>
          <w:szCs w:val="24"/>
        </w:rPr>
        <w:instrText xml:space="preserve"> NOTEREF _Ref142451862 \h </w:instrText>
      </w:r>
      <w:r w:rsidR="000730B5" w:rsidRPr="00670DD4">
        <w:rPr>
          <w:rFonts w:cs="Arial"/>
          <w:szCs w:val="24"/>
        </w:rPr>
      </w:r>
      <w:r w:rsidR="00670DD4">
        <w:rPr>
          <w:rFonts w:cs="Arial"/>
          <w:szCs w:val="24"/>
        </w:rPr>
        <w:fldChar w:fldCharType="separate"/>
      </w:r>
      <w:r w:rsidR="00B6097E" w:rsidRPr="00B6097E">
        <w:sym w:font="Symbol" w:char="F02A"/>
      </w:r>
      <w:r w:rsidR="00670DD4">
        <w:rPr>
          <w:rFonts w:cs="Arial"/>
          <w:szCs w:val="24"/>
        </w:rPr>
        <w:fldChar w:fldCharType="end"/>
      </w:r>
      <w:r w:rsidRPr="00E010C1">
        <w:rPr>
          <w:rFonts w:cs="Arial"/>
          <w:szCs w:val="24"/>
          <w:u w:val="single"/>
        </w:rPr>
        <w:tab/>
      </w:r>
    </w:p>
    <w:p w:rsidR="00791FB8" w:rsidRPr="00E010C1" w:rsidRDefault="00670DD4" w:rsidP="00670DD4">
      <w:pPr>
        <w:tabs>
          <w:tab w:val="left" w:pos="360"/>
          <w:tab w:val="left" w:pos="1080"/>
          <w:tab w:val="left" w:pos="6480"/>
          <w:tab w:val="left" w:pos="7020"/>
          <w:tab w:val="left" w:pos="8100"/>
          <w:tab w:val="left" w:pos="8640"/>
          <w:tab w:val="right" w:pos="9360"/>
        </w:tabs>
        <w:spacing w:after="120"/>
        <w:ind w:left="1080" w:hanging="720"/>
        <w:jc w:val="both"/>
        <w:rPr>
          <w:rFonts w:cs="Arial"/>
          <w:szCs w:val="24"/>
        </w:rPr>
      </w:pPr>
      <w:r>
        <w:rPr>
          <w:rFonts w:cs="Arial"/>
          <w:szCs w:val="24"/>
        </w:rPr>
        <w:tab/>
      </w:r>
      <w:r w:rsidR="00791FB8" w:rsidRPr="00E010C1">
        <w:rPr>
          <w:rFonts w:cs="Arial"/>
          <w:szCs w:val="24"/>
        </w:rPr>
        <w:t>Is this also respondent’s place of employment?</w:t>
      </w:r>
      <w:r w:rsidR="00791FB8" w:rsidRPr="00E010C1">
        <w:rPr>
          <w:rFonts w:cs="Arial"/>
          <w:szCs w:val="24"/>
        </w:rPr>
        <w:tab/>
      </w:r>
      <w:r w:rsidR="00791FB8" w:rsidRPr="00E010C1">
        <w:rPr>
          <w:rFonts w:cs="Arial"/>
          <w:szCs w:val="24"/>
        </w:rPr>
        <w:fldChar w:fldCharType="begin">
          <w:ffData>
            <w:name w:val="Check67"/>
            <w:enabled/>
            <w:calcOnExit w:val="0"/>
            <w:checkBox>
              <w:sizeAuto/>
              <w:default w:val="0"/>
            </w:checkBox>
          </w:ffData>
        </w:fldChar>
      </w:r>
      <w:bookmarkStart w:id="35" w:name="Check67"/>
      <w:r w:rsidR="00791FB8" w:rsidRPr="00E010C1">
        <w:rPr>
          <w:rFonts w:cs="Arial"/>
          <w:szCs w:val="24"/>
        </w:rPr>
        <w:instrText xml:space="preserve"> FORMCHECKBOX </w:instrText>
      </w:r>
      <w:r w:rsidR="00791FB8" w:rsidRPr="00E010C1">
        <w:rPr>
          <w:rFonts w:cs="Arial"/>
          <w:szCs w:val="24"/>
        </w:rPr>
      </w:r>
      <w:r w:rsidR="00791FB8" w:rsidRPr="00E010C1">
        <w:rPr>
          <w:rFonts w:cs="Arial"/>
          <w:szCs w:val="24"/>
        </w:rPr>
        <w:fldChar w:fldCharType="end"/>
      </w:r>
      <w:bookmarkEnd w:id="35"/>
      <w:r w:rsidR="00791FB8" w:rsidRPr="00E010C1">
        <w:rPr>
          <w:rFonts w:cs="Arial"/>
          <w:szCs w:val="24"/>
        </w:rPr>
        <w:tab/>
      </w:r>
      <w:proofErr w:type="gramStart"/>
      <w:r w:rsidR="00791FB8" w:rsidRPr="00E010C1">
        <w:rPr>
          <w:rFonts w:cs="Arial"/>
          <w:szCs w:val="24"/>
        </w:rPr>
        <w:t>yes</w:t>
      </w:r>
      <w:proofErr w:type="gramEnd"/>
      <w:r w:rsidR="00791FB8" w:rsidRPr="00E010C1">
        <w:rPr>
          <w:rFonts w:cs="Arial"/>
          <w:szCs w:val="24"/>
        </w:rPr>
        <w:tab/>
      </w:r>
      <w:r w:rsidR="00791FB8" w:rsidRPr="00E010C1">
        <w:rPr>
          <w:rFonts w:cs="Arial"/>
          <w:szCs w:val="24"/>
        </w:rPr>
        <w:fldChar w:fldCharType="begin">
          <w:ffData>
            <w:name w:val="Check68"/>
            <w:enabled/>
            <w:calcOnExit w:val="0"/>
            <w:checkBox>
              <w:sizeAuto/>
              <w:default w:val="0"/>
            </w:checkBox>
          </w:ffData>
        </w:fldChar>
      </w:r>
      <w:bookmarkStart w:id="36" w:name="Check68"/>
      <w:r w:rsidR="00791FB8" w:rsidRPr="00E010C1">
        <w:rPr>
          <w:rFonts w:cs="Arial"/>
          <w:szCs w:val="24"/>
        </w:rPr>
        <w:instrText xml:space="preserve"> FORMCHECKBOX </w:instrText>
      </w:r>
      <w:r w:rsidR="00791FB8" w:rsidRPr="00E010C1">
        <w:rPr>
          <w:rFonts w:cs="Arial"/>
          <w:szCs w:val="24"/>
        </w:rPr>
      </w:r>
      <w:r w:rsidR="00791FB8" w:rsidRPr="00E010C1">
        <w:rPr>
          <w:rFonts w:cs="Arial"/>
          <w:szCs w:val="24"/>
        </w:rPr>
        <w:fldChar w:fldCharType="end"/>
      </w:r>
      <w:bookmarkEnd w:id="36"/>
      <w:r>
        <w:rPr>
          <w:rFonts w:cs="Arial"/>
          <w:szCs w:val="24"/>
        </w:rPr>
        <w:tab/>
        <w:t>no</w:t>
      </w:r>
    </w:p>
    <w:p w:rsidR="00791FB8" w:rsidRPr="00E010C1" w:rsidRDefault="00670DD4" w:rsidP="00670DD4">
      <w:pPr>
        <w:tabs>
          <w:tab w:val="left" w:pos="360"/>
          <w:tab w:val="left" w:pos="1080"/>
          <w:tab w:val="right" w:pos="9360"/>
        </w:tabs>
        <w:spacing w:after="120"/>
        <w:ind w:left="1080" w:hanging="720"/>
        <w:jc w:val="both"/>
        <w:rPr>
          <w:rFonts w:cs="Arial"/>
          <w:szCs w:val="24"/>
          <w:u w:val="single"/>
        </w:rPr>
      </w:pPr>
      <w:r>
        <w:rPr>
          <w:rFonts w:cs="Arial"/>
          <w:szCs w:val="24"/>
        </w:rPr>
        <w:tab/>
      </w:r>
      <w:r w:rsidR="00791FB8" w:rsidRPr="00E010C1">
        <w:rPr>
          <w:rFonts w:cs="Arial"/>
          <w:szCs w:val="24"/>
        </w:rPr>
        <w:t xml:space="preserve">If yes, list the </w:t>
      </w:r>
      <w:proofErr w:type="gramStart"/>
      <w:r w:rsidR="00791FB8" w:rsidRPr="00E010C1">
        <w:rPr>
          <w:rFonts w:cs="Arial"/>
          <w:szCs w:val="24"/>
        </w:rPr>
        <w:t>hours</w:t>
      </w:r>
      <w:proofErr w:type="gramEnd"/>
      <w:r w:rsidR="00791FB8" w:rsidRPr="00E010C1">
        <w:rPr>
          <w:rFonts w:cs="Arial"/>
          <w:szCs w:val="24"/>
        </w:rPr>
        <w:t xml:space="preserve"> respondent works (if known) </w:t>
      </w:r>
      <w:r w:rsidR="00791FB8" w:rsidRPr="00E010C1">
        <w:rPr>
          <w:rFonts w:cs="Arial"/>
          <w:szCs w:val="24"/>
          <w:u w:val="single"/>
        </w:rPr>
        <w:tab/>
      </w:r>
    </w:p>
    <w:p w:rsidR="00791FB8" w:rsidRPr="00E010C1" w:rsidRDefault="00791FB8" w:rsidP="00E010C1">
      <w:pPr>
        <w:tabs>
          <w:tab w:val="left" w:pos="360"/>
          <w:tab w:val="left" w:pos="720"/>
          <w:tab w:val="left" w:pos="1080"/>
        </w:tabs>
        <w:ind w:left="1080" w:hanging="720"/>
        <w:jc w:val="both"/>
        <w:rPr>
          <w:rFonts w:cs="Arial"/>
          <w:szCs w:val="24"/>
        </w:rPr>
      </w:pPr>
    </w:p>
    <w:p w:rsidR="00791FB8" w:rsidRPr="00E010C1" w:rsidRDefault="00791FB8" w:rsidP="00E010C1">
      <w:pPr>
        <w:tabs>
          <w:tab w:val="left" w:pos="360"/>
          <w:tab w:val="left" w:pos="720"/>
          <w:tab w:val="left" w:pos="1080"/>
          <w:tab w:val="left" w:pos="1440"/>
          <w:tab w:val="left" w:pos="1800"/>
          <w:tab w:val="left" w:pos="2250"/>
          <w:tab w:val="left" w:pos="2700"/>
          <w:tab w:val="left" w:pos="3150"/>
          <w:tab w:val="left" w:pos="5310"/>
          <w:tab w:val="left" w:pos="5760"/>
          <w:tab w:val="left" w:pos="6300"/>
          <w:tab w:val="left" w:pos="6750"/>
          <w:tab w:val="left" w:pos="7200"/>
          <w:tab w:val="left" w:pos="7650"/>
          <w:tab w:val="right" w:pos="9360"/>
        </w:tabs>
        <w:ind w:left="1080" w:hanging="720"/>
        <w:jc w:val="both"/>
        <w:rPr>
          <w:rFonts w:cs="Arial"/>
          <w:szCs w:val="24"/>
        </w:rPr>
      </w:pPr>
      <w:r w:rsidRPr="00E010C1">
        <w:rPr>
          <w:rFonts w:cs="Arial"/>
          <w:szCs w:val="24"/>
        </w:rPr>
        <w:fldChar w:fldCharType="begin">
          <w:ffData>
            <w:name w:val="Check31"/>
            <w:enabled/>
            <w:calcOnExit w:val="0"/>
            <w:checkBox>
              <w:sizeAuto/>
              <w:default w:val="0"/>
            </w:checkBox>
          </w:ffData>
        </w:fldChar>
      </w:r>
      <w:bookmarkStart w:id="37" w:name="Check31"/>
      <w:r w:rsidRPr="00E010C1">
        <w:rPr>
          <w:rFonts w:cs="Arial"/>
          <w:szCs w:val="24"/>
        </w:rPr>
        <w:instrText xml:space="preserve"> FORMCHECKBOX </w:instrText>
      </w:r>
      <w:r w:rsidRPr="00E010C1">
        <w:rPr>
          <w:rFonts w:cs="Arial"/>
          <w:szCs w:val="24"/>
        </w:rPr>
      </w:r>
      <w:r w:rsidRPr="00E010C1">
        <w:rPr>
          <w:rFonts w:cs="Arial"/>
          <w:szCs w:val="24"/>
        </w:rPr>
        <w:fldChar w:fldCharType="end"/>
      </w:r>
      <w:bookmarkEnd w:id="37"/>
      <w:r w:rsidRPr="00E010C1">
        <w:rPr>
          <w:rFonts w:cs="Arial"/>
          <w:szCs w:val="24"/>
        </w:rPr>
        <w:tab/>
      </w:r>
      <w:proofErr w:type="gramStart"/>
      <w:r w:rsidRPr="00E010C1">
        <w:rPr>
          <w:rFonts w:cs="Arial"/>
          <w:szCs w:val="24"/>
        </w:rPr>
        <w:t>f</w:t>
      </w:r>
      <w:proofErr w:type="gramEnd"/>
      <w:r w:rsidRPr="00E010C1">
        <w:rPr>
          <w:rFonts w:cs="Arial"/>
          <w:szCs w:val="24"/>
        </w:rPr>
        <w:t>.</w:t>
      </w:r>
      <w:r w:rsidRPr="00E010C1">
        <w:rPr>
          <w:rFonts w:cs="Arial"/>
          <w:szCs w:val="24"/>
        </w:rPr>
        <w:tab/>
        <w:t xml:space="preserve">respondent to stay away from the following places </w:t>
      </w:r>
      <w:r w:rsidR="00BB1CCF">
        <w:rPr>
          <w:rFonts w:cs="Arial"/>
          <w:szCs w:val="24"/>
        </w:rPr>
        <w:t>I go to</w:t>
      </w:r>
      <w:r w:rsidRPr="00E010C1">
        <w:rPr>
          <w:rFonts w:cs="Arial"/>
          <w:szCs w:val="24"/>
        </w:rPr>
        <w:t>:</w:t>
      </w:r>
    </w:p>
    <w:p w:rsidR="00791FB8" w:rsidRPr="00E010C1" w:rsidRDefault="00670DD4" w:rsidP="00670DD4">
      <w:pPr>
        <w:tabs>
          <w:tab w:val="left" w:pos="1080"/>
          <w:tab w:val="right" w:pos="9360"/>
        </w:tabs>
        <w:jc w:val="both"/>
        <w:rPr>
          <w:rFonts w:cs="Arial"/>
          <w:szCs w:val="24"/>
          <w:u w:val="single"/>
        </w:rPr>
      </w:pPr>
      <w:r>
        <w:rPr>
          <w:rFonts w:cs="Arial"/>
          <w:szCs w:val="24"/>
        </w:rPr>
        <w:tab/>
      </w:r>
      <w:r w:rsidR="00791FB8" w:rsidRPr="00E010C1">
        <w:rPr>
          <w:rFonts w:cs="Arial"/>
          <w:szCs w:val="24"/>
          <w:u w:val="single"/>
        </w:rPr>
        <w:tab/>
      </w:r>
    </w:p>
    <w:p w:rsidR="00791FB8" w:rsidRPr="00E010C1" w:rsidRDefault="00670DD4" w:rsidP="00670DD4">
      <w:pPr>
        <w:tabs>
          <w:tab w:val="left" w:pos="1080"/>
          <w:tab w:val="right" w:pos="9360"/>
        </w:tabs>
        <w:jc w:val="both"/>
        <w:rPr>
          <w:rFonts w:cs="Arial"/>
          <w:szCs w:val="24"/>
          <w:u w:val="single"/>
        </w:rPr>
      </w:pPr>
      <w:r>
        <w:rPr>
          <w:rFonts w:cs="Arial"/>
          <w:szCs w:val="24"/>
        </w:rPr>
        <w:tab/>
      </w:r>
      <w:r>
        <w:rPr>
          <w:rFonts w:cs="Arial"/>
          <w:szCs w:val="24"/>
          <w:u w:val="single"/>
        </w:rPr>
        <w:tab/>
      </w:r>
    </w:p>
    <w:p w:rsidR="00791FB8" w:rsidRPr="00E010C1" w:rsidRDefault="00670DD4" w:rsidP="00670DD4">
      <w:pPr>
        <w:tabs>
          <w:tab w:val="left" w:pos="1080"/>
          <w:tab w:val="right" w:pos="9360"/>
        </w:tabs>
        <w:jc w:val="both"/>
        <w:rPr>
          <w:rFonts w:cs="Arial"/>
          <w:szCs w:val="24"/>
          <w:u w:val="single"/>
        </w:rPr>
      </w:pPr>
      <w:r>
        <w:rPr>
          <w:rFonts w:cs="Arial"/>
          <w:szCs w:val="24"/>
        </w:rPr>
        <w:tab/>
      </w:r>
      <w:r>
        <w:rPr>
          <w:rFonts w:cs="Arial"/>
          <w:szCs w:val="24"/>
          <w:u w:val="single"/>
        </w:rPr>
        <w:tab/>
      </w:r>
    </w:p>
    <w:p w:rsidR="00791FB8" w:rsidRDefault="00791FB8" w:rsidP="00670DD4">
      <w:pPr>
        <w:tabs>
          <w:tab w:val="left" w:pos="1080"/>
          <w:tab w:val="right" w:pos="9360"/>
        </w:tabs>
        <w:jc w:val="both"/>
        <w:rPr>
          <w:rFonts w:cs="Arial"/>
          <w:szCs w:val="24"/>
          <w:u w:val="single"/>
        </w:rPr>
      </w:pPr>
      <w:r w:rsidRPr="00E010C1">
        <w:rPr>
          <w:rFonts w:cs="Arial"/>
          <w:szCs w:val="24"/>
        </w:rPr>
        <w:tab/>
      </w:r>
      <w:r w:rsidR="00670DD4">
        <w:rPr>
          <w:rFonts w:cs="Arial"/>
          <w:szCs w:val="24"/>
          <w:u w:val="single"/>
        </w:rPr>
        <w:tab/>
      </w:r>
    </w:p>
    <w:p w:rsidR="009022E1" w:rsidRPr="00E010C1" w:rsidRDefault="009022E1" w:rsidP="00E010C1">
      <w:pPr>
        <w:tabs>
          <w:tab w:val="left" w:pos="360"/>
          <w:tab w:val="left" w:pos="720"/>
          <w:tab w:val="left" w:pos="1080"/>
          <w:tab w:val="right" w:pos="9360"/>
        </w:tabs>
        <w:ind w:left="1440" w:hanging="1440"/>
        <w:jc w:val="both"/>
        <w:rPr>
          <w:rFonts w:cs="Arial"/>
          <w:szCs w:val="24"/>
          <w:u w:val="single"/>
        </w:rPr>
      </w:pPr>
    </w:p>
    <w:p w:rsidR="0087189C" w:rsidRDefault="0087189C" w:rsidP="0087189C">
      <w:pPr>
        <w:tabs>
          <w:tab w:val="left" w:pos="360"/>
          <w:tab w:val="left" w:pos="720"/>
          <w:tab w:val="left" w:pos="1080"/>
          <w:tab w:val="right" w:pos="9360"/>
        </w:tabs>
        <w:ind w:left="1800" w:hanging="1440"/>
        <w:jc w:val="both"/>
        <w:rPr>
          <w:rFonts w:cs="Arial"/>
          <w:szCs w:val="24"/>
          <w:u w:val="single"/>
        </w:rPr>
      </w:pPr>
      <w:r w:rsidRPr="00E010C1">
        <w:rPr>
          <w:rFonts w:cs="Arial"/>
          <w:szCs w:val="24"/>
        </w:rPr>
        <w:fldChar w:fldCharType="begin">
          <w:ffData>
            <w:name w:val="Check24"/>
            <w:enabled/>
            <w:calcOnExit w:val="0"/>
            <w:checkBox>
              <w:sizeAuto/>
              <w:default w:val="0"/>
            </w:checkBox>
          </w:ffData>
        </w:fldChar>
      </w:r>
      <w:r w:rsidRPr="00E010C1">
        <w:rPr>
          <w:rFonts w:cs="Arial"/>
          <w:szCs w:val="24"/>
        </w:rPr>
        <w:instrText xml:space="preserve"> FORMCHECKBOX </w:instrText>
      </w:r>
      <w:r w:rsidRPr="00E010C1">
        <w:rPr>
          <w:rFonts w:cs="Arial"/>
          <w:szCs w:val="24"/>
        </w:rPr>
      </w:r>
      <w:r w:rsidRPr="00E010C1">
        <w:rPr>
          <w:rFonts w:cs="Arial"/>
          <w:szCs w:val="24"/>
        </w:rPr>
        <w:fldChar w:fldCharType="end"/>
      </w:r>
      <w:r w:rsidRPr="00E010C1">
        <w:rPr>
          <w:rFonts w:cs="Arial"/>
          <w:szCs w:val="24"/>
        </w:rPr>
        <w:tab/>
      </w:r>
      <w:proofErr w:type="gramStart"/>
      <w:r>
        <w:rPr>
          <w:rFonts w:cs="Arial"/>
          <w:szCs w:val="24"/>
        </w:rPr>
        <w:t>g</w:t>
      </w:r>
      <w:proofErr w:type="gramEnd"/>
      <w:r w:rsidRPr="00E010C1">
        <w:rPr>
          <w:rFonts w:cs="Arial"/>
          <w:szCs w:val="24"/>
        </w:rPr>
        <w:t>.</w:t>
      </w:r>
      <w:r w:rsidRPr="00E010C1">
        <w:rPr>
          <w:rFonts w:cs="Arial"/>
          <w:szCs w:val="24"/>
        </w:rPr>
        <w:tab/>
        <w:t xml:space="preserve">respondent not to </w:t>
      </w:r>
      <w:r>
        <w:rPr>
          <w:rFonts w:cs="Arial"/>
          <w:szCs w:val="24"/>
        </w:rPr>
        <w:t>have sexual contact with me</w:t>
      </w:r>
      <w:r w:rsidR="00F66EC9">
        <w:rPr>
          <w:rFonts w:cs="Arial"/>
          <w:szCs w:val="24"/>
        </w:rPr>
        <w:t>.</w:t>
      </w:r>
    </w:p>
    <w:p w:rsidR="009022E1" w:rsidRPr="00E0379A" w:rsidRDefault="00670DD4" w:rsidP="00670DD4">
      <w:pPr>
        <w:tabs>
          <w:tab w:val="left" w:pos="360"/>
          <w:tab w:val="right" w:pos="9360"/>
        </w:tabs>
        <w:ind w:left="360" w:hanging="360"/>
        <w:jc w:val="both"/>
        <w:rPr>
          <w:rFonts w:cs="Arial"/>
        </w:rPr>
      </w:pPr>
      <w:r>
        <w:rPr>
          <w:rFonts w:cs="Arial"/>
          <w:szCs w:val="24"/>
          <w:u w:val="single"/>
        </w:rPr>
        <w:br w:type="page"/>
      </w:r>
      <w:r w:rsidR="006C3C0F">
        <w:rPr>
          <w:rFonts w:cs="Arial"/>
          <w:szCs w:val="24"/>
        </w:rPr>
        <w:lastRenderedPageBreak/>
        <w:t>8</w:t>
      </w:r>
      <w:r w:rsidR="009022E1" w:rsidRPr="00E0379A">
        <w:rPr>
          <w:rFonts w:cs="Arial"/>
          <w:szCs w:val="24"/>
        </w:rPr>
        <w:t>.</w:t>
      </w:r>
      <w:r w:rsidR="009022E1" w:rsidRPr="00E0379A">
        <w:rPr>
          <w:rFonts w:cs="Arial"/>
          <w:szCs w:val="24"/>
        </w:rPr>
        <w:tab/>
        <w:t xml:space="preserve">Other cases.  The </w:t>
      </w:r>
      <w:r w:rsidR="009022E1" w:rsidRPr="00E0379A">
        <w:rPr>
          <w:rFonts w:cs="Arial"/>
        </w:rPr>
        <w:t xml:space="preserve">following are all the </w:t>
      </w:r>
      <w:r w:rsidR="009022E1" w:rsidRPr="00E0379A">
        <w:rPr>
          <w:rFonts w:cs="Arial"/>
          <w:u w:val="single"/>
        </w:rPr>
        <w:t>pending</w:t>
      </w:r>
      <w:r w:rsidR="009022E1" w:rsidRPr="00E0379A">
        <w:rPr>
          <w:rFonts w:cs="Arial"/>
        </w:rPr>
        <w:t xml:space="preserve"> civil cases or criminal cases, in this or another state, involving either me or respondent (that I know of):</w:t>
      </w:r>
    </w:p>
    <w:p w:rsidR="009022E1" w:rsidRDefault="009022E1" w:rsidP="009022E1">
      <w:pPr>
        <w:tabs>
          <w:tab w:val="left" w:pos="36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ind w:left="360"/>
        <w:jc w:val="both"/>
        <w:rPr>
          <w:rFonts w:cs="Arial"/>
        </w:rPr>
      </w:pPr>
    </w:p>
    <w:p w:rsidR="00E13FE7" w:rsidRDefault="00E13FE7" w:rsidP="009022E1">
      <w:pPr>
        <w:tabs>
          <w:tab w:val="left" w:pos="36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ind w:left="360"/>
        <w:jc w:val="both"/>
        <w:rPr>
          <w:rFonts w:cs="Arial"/>
        </w:rPr>
      </w:pPr>
    </w:p>
    <w:p w:rsidR="00E13FE7" w:rsidRDefault="00E13FE7" w:rsidP="006615E0">
      <w:pPr>
        <w:tabs>
          <w:tab w:val="center" w:pos="1980"/>
          <w:tab w:val="center" w:pos="4770"/>
          <w:tab w:val="center" w:pos="7740"/>
          <w:tab w:val="right" w:pos="9360"/>
        </w:tabs>
        <w:spacing w:line="360" w:lineRule="auto"/>
        <w:ind w:left="360"/>
        <w:jc w:val="both"/>
        <w:rPr>
          <w:rFonts w:cs="Arial"/>
          <w:u w:val="single"/>
        </w:rPr>
      </w:pPr>
      <w:r>
        <w:rPr>
          <w:rFonts w:cs="Arial"/>
        </w:rPr>
        <w:tab/>
      </w:r>
      <w:r w:rsidRPr="00E0379A">
        <w:rPr>
          <w:rFonts w:cs="Arial"/>
          <w:u w:val="single"/>
        </w:rPr>
        <w:t xml:space="preserve">Type of </w:t>
      </w:r>
      <w:smartTag w:uri="urn:schemas-microsoft-com:office:smarttags" w:element="Street">
        <w:smartTag w:uri="urn:schemas-microsoft-com:office:smarttags" w:element="address">
          <w:r w:rsidRPr="00E0379A">
            <w:rPr>
              <w:rFonts w:cs="Arial"/>
              <w:u w:val="single"/>
            </w:rPr>
            <w:t>Case</w:t>
          </w:r>
          <w:r w:rsidRPr="00E13FE7">
            <w:rPr>
              <w:rFonts w:cs="Arial"/>
              <w:u w:val="single"/>
            </w:rPr>
            <w:t xml:space="preserve"> </w:t>
          </w:r>
          <w:r>
            <w:rPr>
              <w:rFonts w:cs="Arial"/>
            </w:rPr>
            <w:tab/>
          </w:r>
          <w:r w:rsidRPr="00E0379A">
            <w:rPr>
              <w:rFonts w:cs="Arial"/>
              <w:u w:val="single"/>
            </w:rPr>
            <w:t>Court</w:t>
          </w:r>
        </w:smartTag>
      </w:smartTag>
      <w:r w:rsidRPr="00E0379A">
        <w:rPr>
          <w:rFonts w:cs="Arial"/>
          <w:u w:val="single"/>
        </w:rPr>
        <w:t xml:space="preserve"> Location</w:t>
      </w:r>
      <w:r w:rsidRPr="00E13FE7">
        <w:rPr>
          <w:rFonts w:cs="Arial"/>
          <w:u w:val="single"/>
        </w:rPr>
        <w:t xml:space="preserve"> </w:t>
      </w:r>
      <w:r>
        <w:rPr>
          <w:rFonts w:cs="Arial"/>
        </w:rPr>
        <w:tab/>
      </w:r>
      <w:r w:rsidRPr="00E0379A">
        <w:rPr>
          <w:rFonts w:cs="Arial"/>
          <w:u w:val="single"/>
        </w:rPr>
        <w:t>Petitioner or Respondent</w:t>
      </w:r>
    </w:p>
    <w:p w:rsidR="00E13FE7" w:rsidRDefault="00E13FE7" w:rsidP="00E13FE7">
      <w:pPr>
        <w:tabs>
          <w:tab w:val="left" w:pos="3600"/>
          <w:tab w:val="left" w:pos="3780"/>
          <w:tab w:val="left" w:pos="5760"/>
          <w:tab w:val="left" w:pos="6120"/>
          <w:tab w:val="right" w:pos="9360"/>
        </w:tabs>
        <w:spacing w:line="360" w:lineRule="auto"/>
        <w:ind w:left="360"/>
        <w:jc w:val="both"/>
        <w:rPr>
          <w:rFonts w:cs="Arial"/>
          <w:u w:val="single"/>
        </w:rPr>
      </w:pPr>
      <w:r>
        <w:rPr>
          <w:rFonts w:cs="Arial"/>
          <w:u w:val="single"/>
        </w:rPr>
        <w:tab/>
      </w:r>
      <w:r>
        <w:rPr>
          <w:rFonts w:cs="Arial"/>
        </w:rPr>
        <w:tab/>
      </w:r>
      <w:r>
        <w:rPr>
          <w:rFonts w:cs="Arial"/>
          <w:u w:val="single"/>
        </w:rPr>
        <w:tab/>
      </w:r>
      <w:r>
        <w:rPr>
          <w:rFonts w:cs="Arial"/>
        </w:rPr>
        <w:tab/>
      </w:r>
      <w:r>
        <w:rPr>
          <w:rFonts w:cs="Arial"/>
          <w:u w:val="single"/>
        </w:rPr>
        <w:tab/>
      </w:r>
    </w:p>
    <w:p w:rsidR="004708BE" w:rsidRDefault="004708BE" w:rsidP="00E13FE7">
      <w:pPr>
        <w:tabs>
          <w:tab w:val="left" w:pos="3600"/>
          <w:tab w:val="left" w:pos="3780"/>
          <w:tab w:val="left" w:pos="5760"/>
          <w:tab w:val="left" w:pos="6120"/>
          <w:tab w:val="right" w:pos="9360"/>
        </w:tabs>
        <w:spacing w:line="360" w:lineRule="auto"/>
        <w:ind w:left="360"/>
        <w:jc w:val="both"/>
        <w:rPr>
          <w:rFonts w:cs="Arial"/>
          <w:u w:val="single"/>
        </w:rPr>
      </w:pPr>
      <w:r>
        <w:rPr>
          <w:rFonts w:cs="Arial"/>
          <w:u w:val="single"/>
        </w:rPr>
        <w:tab/>
      </w:r>
      <w:r>
        <w:rPr>
          <w:rFonts w:cs="Arial"/>
        </w:rPr>
        <w:tab/>
      </w:r>
      <w:r>
        <w:rPr>
          <w:rFonts w:cs="Arial"/>
          <w:u w:val="single"/>
        </w:rPr>
        <w:tab/>
      </w:r>
      <w:r>
        <w:rPr>
          <w:rFonts w:cs="Arial"/>
        </w:rPr>
        <w:tab/>
      </w:r>
      <w:r>
        <w:rPr>
          <w:rFonts w:cs="Arial"/>
          <w:u w:val="single"/>
        </w:rPr>
        <w:tab/>
      </w:r>
    </w:p>
    <w:p w:rsidR="004708BE" w:rsidRDefault="004708BE" w:rsidP="00E13FE7">
      <w:pPr>
        <w:tabs>
          <w:tab w:val="left" w:pos="3600"/>
          <w:tab w:val="left" w:pos="3780"/>
          <w:tab w:val="left" w:pos="5760"/>
          <w:tab w:val="left" w:pos="6120"/>
          <w:tab w:val="right" w:pos="9360"/>
        </w:tabs>
        <w:spacing w:line="360" w:lineRule="auto"/>
        <w:ind w:left="360"/>
        <w:jc w:val="both"/>
        <w:rPr>
          <w:rFonts w:cs="Arial"/>
          <w:u w:val="single"/>
        </w:rPr>
      </w:pPr>
      <w:r>
        <w:rPr>
          <w:rFonts w:cs="Arial"/>
          <w:u w:val="single"/>
        </w:rPr>
        <w:tab/>
      </w:r>
      <w:r>
        <w:rPr>
          <w:rFonts w:cs="Arial"/>
        </w:rPr>
        <w:tab/>
      </w:r>
      <w:r>
        <w:rPr>
          <w:rFonts w:cs="Arial"/>
          <w:u w:val="single"/>
        </w:rPr>
        <w:tab/>
      </w:r>
      <w:r>
        <w:rPr>
          <w:rFonts w:cs="Arial"/>
        </w:rPr>
        <w:tab/>
      </w:r>
      <w:r>
        <w:rPr>
          <w:rFonts w:cs="Arial"/>
          <w:u w:val="single"/>
        </w:rPr>
        <w:tab/>
      </w:r>
    </w:p>
    <w:p w:rsidR="004708BE" w:rsidRPr="004708BE" w:rsidRDefault="004708BE" w:rsidP="00E13FE7">
      <w:pPr>
        <w:tabs>
          <w:tab w:val="left" w:pos="3600"/>
          <w:tab w:val="left" w:pos="3780"/>
          <w:tab w:val="left" w:pos="5760"/>
          <w:tab w:val="left" w:pos="6120"/>
          <w:tab w:val="right" w:pos="9360"/>
        </w:tabs>
        <w:spacing w:line="360" w:lineRule="auto"/>
        <w:ind w:left="360"/>
        <w:jc w:val="both"/>
        <w:rPr>
          <w:rFonts w:cs="Arial"/>
          <w:u w:val="single"/>
        </w:rPr>
      </w:pPr>
      <w:r>
        <w:rPr>
          <w:rFonts w:cs="Arial"/>
          <w:u w:val="single"/>
        </w:rPr>
        <w:tab/>
      </w:r>
      <w:r>
        <w:rPr>
          <w:rFonts w:cs="Arial"/>
        </w:rPr>
        <w:tab/>
      </w:r>
      <w:r>
        <w:rPr>
          <w:rFonts w:cs="Arial"/>
          <w:u w:val="single"/>
        </w:rPr>
        <w:tab/>
      </w:r>
      <w:r>
        <w:rPr>
          <w:rFonts w:cs="Arial"/>
        </w:rPr>
        <w:tab/>
      </w:r>
      <w:r>
        <w:rPr>
          <w:rFonts w:cs="Arial"/>
          <w:u w:val="single"/>
        </w:rPr>
        <w:tab/>
      </w:r>
    </w:p>
    <w:p w:rsidR="009022E1" w:rsidRPr="00E0379A" w:rsidRDefault="009022E1" w:rsidP="009022E1">
      <w:pPr>
        <w:tabs>
          <w:tab w:val="left" w:pos="36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ind w:left="360"/>
        <w:jc w:val="both"/>
        <w:rPr>
          <w:rFonts w:cs="Arial"/>
        </w:rPr>
      </w:pPr>
    </w:p>
    <w:p w:rsidR="009022E1" w:rsidRPr="00E0379A" w:rsidRDefault="009022E1" w:rsidP="00F066C9">
      <w:pPr>
        <w:tabs>
          <w:tab w:val="left" w:pos="360"/>
          <w:tab w:val="left" w:pos="72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ind w:left="360" w:hanging="360"/>
        <w:jc w:val="both"/>
        <w:rPr>
          <w:rFonts w:cs="Arial"/>
        </w:rPr>
      </w:pPr>
      <w:r w:rsidRPr="00E0379A">
        <w:rPr>
          <w:rFonts w:cs="Arial"/>
        </w:rPr>
        <w:tab/>
        <w:t>The following are other court cases (civil or criminal) involving the respondent that I want the court to know about:</w:t>
      </w:r>
    </w:p>
    <w:p w:rsidR="009022E1" w:rsidRPr="00E0379A" w:rsidRDefault="009022E1" w:rsidP="009022E1">
      <w:pPr>
        <w:tabs>
          <w:tab w:val="left" w:pos="360"/>
          <w:tab w:val="left" w:pos="72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ind w:left="360"/>
        <w:jc w:val="both"/>
        <w:rPr>
          <w:rFonts w:cs="Arial"/>
        </w:rPr>
      </w:pPr>
    </w:p>
    <w:p w:rsidR="009022E1" w:rsidRDefault="00E13FE7" w:rsidP="00E13FE7">
      <w:pPr>
        <w:tabs>
          <w:tab w:val="left" w:pos="360"/>
          <w:tab w:val="center" w:pos="2340"/>
          <w:tab w:val="center" w:pos="7200"/>
          <w:tab w:val="right" w:pos="9360"/>
        </w:tabs>
        <w:spacing w:line="360" w:lineRule="auto"/>
        <w:ind w:left="360"/>
        <w:jc w:val="both"/>
        <w:rPr>
          <w:rFonts w:cs="Arial"/>
          <w:u w:val="single"/>
        </w:rPr>
      </w:pPr>
      <w:r>
        <w:rPr>
          <w:rFonts w:ascii="Times New Roman" w:hAnsi="Times New Roman"/>
        </w:rPr>
        <w:tab/>
      </w:r>
      <w:r w:rsidRPr="00E0379A">
        <w:rPr>
          <w:rFonts w:cs="Arial"/>
          <w:u w:val="single"/>
        </w:rPr>
        <w:t xml:space="preserve">Type of </w:t>
      </w:r>
      <w:smartTag w:uri="urn:schemas-microsoft-com:office:smarttags" w:element="Street">
        <w:smartTag w:uri="urn:schemas-microsoft-com:office:smarttags" w:element="address">
          <w:r w:rsidRPr="00E0379A">
            <w:rPr>
              <w:rFonts w:cs="Arial"/>
              <w:u w:val="single"/>
            </w:rPr>
            <w:t>Case</w:t>
          </w:r>
          <w:r>
            <w:rPr>
              <w:rFonts w:cs="Arial"/>
            </w:rPr>
            <w:tab/>
          </w:r>
          <w:r w:rsidRPr="00E0379A">
            <w:rPr>
              <w:rFonts w:cs="Arial"/>
              <w:u w:val="single"/>
            </w:rPr>
            <w:t>Court</w:t>
          </w:r>
        </w:smartTag>
      </w:smartTag>
      <w:r w:rsidRPr="00E0379A">
        <w:rPr>
          <w:rFonts w:cs="Arial"/>
          <w:u w:val="single"/>
        </w:rPr>
        <w:t xml:space="preserve"> Location</w:t>
      </w:r>
    </w:p>
    <w:p w:rsidR="00E13FE7" w:rsidRDefault="00E13FE7" w:rsidP="00E13FE7">
      <w:pPr>
        <w:tabs>
          <w:tab w:val="left" w:pos="4320"/>
          <w:tab w:val="left" w:pos="5220"/>
          <w:tab w:val="right" w:pos="9360"/>
        </w:tabs>
        <w:spacing w:line="360" w:lineRule="auto"/>
        <w:ind w:left="360"/>
        <w:jc w:val="both"/>
        <w:rPr>
          <w:rFonts w:cs="Arial"/>
          <w:u w:val="single"/>
        </w:rPr>
      </w:pPr>
      <w:r>
        <w:rPr>
          <w:rFonts w:cs="Arial"/>
          <w:u w:val="single"/>
        </w:rPr>
        <w:tab/>
      </w:r>
      <w:r>
        <w:rPr>
          <w:rFonts w:cs="Arial"/>
        </w:rPr>
        <w:tab/>
      </w:r>
      <w:r>
        <w:rPr>
          <w:rFonts w:cs="Arial"/>
          <w:u w:val="single"/>
        </w:rPr>
        <w:tab/>
      </w:r>
    </w:p>
    <w:p w:rsidR="00E13FE7" w:rsidRDefault="00E13FE7" w:rsidP="00E13FE7">
      <w:pPr>
        <w:tabs>
          <w:tab w:val="left" w:pos="4320"/>
          <w:tab w:val="left" w:pos="5220"/>
          <w:tab w:val="right" w:pos="9360"/>
        </w:tabs>
        <w:spacing w:line="360" w:lineRule="auto"/>
        <w:ind w:left="360"/>
        <w:jc w:val="both"/>
        <w:rPr>
          <w:rFonts w:cs="Arial"/>
          <w:u w:val="single"/>
        </w:rPr>
      </w:pPr>
      <w:r>
        <w:rPr>
          <w:rFonts w:cs="Arial"/>
          <w:u w:val="single"/>
        </w:rPr>
        <w:tab/>
      </w:r>
      <w:r>
        <w:rPr>
          <w:rFonts w:cs="Arial"/>
        </w:rPr>
        <w:tab/>
      </w:r>
      <w:r>
        <w:rPr>
          <w:rFonts w:cs="Arial"/>
          <w:u w:val="single"/>
        </w:rPr>
        <w:tab/>
      </w:r>
    </w:p>
    <w:p w:rsidR="00E13FE7" w:rsidRPr="00E13FE7" w:rsidRDefault="00E13FE7" w:rsidP="00E13FE7">
      <w:pPr>
        <w:tabs>
          <w:tab w:val="left" w:pos="4320"/>
          <w:tab w:val="left" w:pos="5220"/>
          <w:tab w:val="right" w:pos="9360"/>
        </w:tabs>
        <w:spacing w:line="360" w:lineRule="auto"/>
        <w:ind w:left="360"/>
        <w:jc w:val="both"/>
        <w:rPr>
          <w:rFonts w:cs="Arial"/>
          <w:u w:val="single"/>
        </w:rPr>
      </w:pPr>
      <w:r>
        <w:rPr>
          <w:rFonts w:cs="Arial"/>
          <w:u w:val="single"/>
        </w:rPr>
        <w:tab/>
      </w:r>
      <w:r>
        <w:rPr>
          <w:rFonts w:cs="Arial"/>
        </w:rPr>
        <w:tab/>
      </w:r>
      <w:r>
        <w:rPr>
          <w:rFonts w:cs="Arial"/>
          <w:u w:val="single"/>
        </w:rPr>
        <w:tab/>
      </w:r>
    </w:p>
    <w:p w:rsidR="00E13FE7" w:rsidRPr="00E13FE7" w:rsidRDefault="00E13FE7" w:rsidP="00E13FE7">
      <w:pPr>
        <w:tabs>
          <w:tab w:val="left" w:pos="360"/>
          <w:tab w:val="center" w:pos="2160"/>
          <w:tab w:val="center" w:pos="6840"/>
          <w:tab w:val="right" w:pos="9360"/>
        </w:tabs>
        <w:spacing w:line="240" w:lineRule="exact"/>
        <w:ind w:left="360"/>
        <w:jc w:val="both"/>
        <w:rPr>
          <w:rFonts w:ascii="Times New Roman" w:hAnsi="Times New Roman"/>
        </w:rPr>
      </w:pPr>
    </w:p>
    <w:p w:rsidR="00F066C9" w:rsidRDefault="00F066C9" w:rsidP="00660F03">
      <w:pPr>
        <w:tabs>
          <w:tab w:val="left" w:pos="360"/>
          <w:tab w:val="left" w:pos="72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ind w:left="360"/>
        <w:jc w:val="both"/>
        <w:rPr>
          <w:rFonts w:cs="Arial"/>
          <w:b/>
        </w:rPr>
      </w:pPr>
      <w:r w:rsidRPr="00E0379A">
        <w:rPr>
          <w:rFonts w:cs="Arial"/>
          <w:b/>
        </w:rPr>
        <w:t xml:space="preserve">Both petitioner and respondent have the responsibility </w:t>
      </w:r>
      <w:r w:rsidR="00E5589F">
        <w:rPr>
          <w:rFonts w:cs="Arial"/>
          <w:b/>
        </w:rPr>
        <w:t xml:space="preserve">to tell </w:t>
      </w:r>
      <w:r w:rsidRPr="00E0379A">
        <w:rPr>
          <w:rFonts w:cs="Arial"/>
          <w:b/>
        </w:rPr>
        <w:t xml:space="preserve">the court of any criminal or civil lawsuits </w:t>
      </w:r>
      <w:r w:rsidR="0040391E" w:rsidRPr="00E0379A">
        <w:rPr>
          <w:rFonts w:cs="Arial"/>
          <w:b/>
        </w:rPr>
        <w:t xml:space="preserve">involving either of you </w:t>
      </w:r>
      <w:r w:rsidRPr="00E0379A">
        <w:rPr>
          <w:rFonts w:cs="Arial"/>
          <w:b/>
        </w:rPr>
        <w:t>that arise while a petition for protective order is pending.  AS 18.65.865(d)</w:t>
      </w:r>
    </w:p>
    <w:p w:rsidR="009022E1" w:rsidRDefault="009022E1" w:rsidP="00660F03">
      <w:pPr>
        <w:tabs>
          <w:tab w:val="left" w:pos="360"/>
          <w:tab w:val="left" w:pos="72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ind w:left="360"/>
        <w:jc w:val="both"/>
        <w:rPr>
          <w:rFonts w:cs="Arial"/>
          <w:b/>
        </w:rPr>
      </w:pPr>
    </w:p>
    <w:p w:rsidR="00660F03" w:rsidRPr="009022E1" w:rsidRDefault="00660F03" w:rsidP="00660F03">
      <w:pPr>
        <w:tabs>
          <w:tab w:val="left" w:pos="360"/>
          <w:tab w:val="left" w:pos="72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ind w:left="360"/>
        <w:jc w:val="both"/>
        <w:rPr>
          <w:rFonts w:cs="Arial"/>
          <w:b/>
        </w:rPr>
      </w:pPr>
    </w:p>
    <w:p w:rsidR="00791FB8" w:rsidRDefault="00791FB8" w:rsidP="004708BE">
      <w:pPr>
        <w:numPr>
          <w:ilvl w:val="0"/>
          <w:numId w:val="8"/>
        </w:numPr>
        <w:tabs>
          <w:tab w:val="left" w:pos="360"/>
          <w:tab w:val="left" w:pos="9360"/>
        </w:tabs>
        <w:ind w:hanging="720"/>
        <w:jc w:val="both"/>
        <w:rPr>
          <w:rFonts w:cs="Arial"/>
          <w:szCs w:val="24"/>
        </w:rPr>
      </w:pPr>
      <w:r w:rsidRPr="00E010C1">
        <w:rPr>
          <w:rFonts w:cs="Arial"/>
          <w:szCs w:val="24"/>
        </w:rPr>
        <w:t xml:space="preserve">Information </w:t>
      </w:r>
      <w:r w:rsidR="00AF27CB">
        <w:rPr>
          <w:rFonts w:cs="Arial"/>
          <w:szCs w:val="24"/>
        </w:rPr>
        <w:t>a</w:t>
      </w:r>
      <w:r w:rsidRPr="00E010C1">
        <w:rPr>
          <w:rFonts w:cs="Arial"/>
          <w:szCs w:val="24"/>
        </w:rPr>
        <w:t xml:space="preserve">bout </w:t>
      </w:r>
      <w:r w:rsidR="00AF27CB">
        <w:rPr>
          <w:rFonts w:cs="Arial"/>
          <w:szCs w:val="24"/>
        </w:rPr>
        <w:t>r</w:t>
      </w:r>
      <w:r w:rsidRPr="00E010C1">
        <w:rPr>
          <w:rFonts w:cs="Arial"/>
          <w:szCs w:val="24"/>
        </w:rPr>
        <w:t>espondent (if known).</w:t>
      </w:r>
    </w:p>
    <w:p w:rsidR="00791FB8" w:rsidRPr="00E010C1" w:rsidRDefault="00791FB8" w:rsidP="00660F03">
      <w:pPr>
        <w:tabs>
          <w:tab w:val="left" w:pos="360"/>
          <w:tab w:val="left" w:pos="720"/>
          <w:tab w:val="left" w:pos="9360"/>
        </w:tabs>
        <w:spacing w:after="60"/>
        <w:jc w:val="both"/>
        <w:rPr>
          <w:rFonts w:cs="Arial"/>
          <w:szCs w:val="24"/>
          <w:u w:val="single"/>
        </w:rPr>
      </w:pPr>
      <w:r w:rsidRPr="00E010C1">
        <w:rPr>
          <w:rFonts w:cs="Arial"/>
          <w:szCs w:val="24"/>
        </w:rPr>
        <w:tab/>
        <w:t>Respondent’s full legal name and any nicknames or other names used:</w:t>
      </w:r>
      <w:r w:rsidRPr="00E010C1">
        <w:rPr>
          <w:rFonts w:cs="Arial"/>
          <w:szCs w:val="24"/>
          <w:u w:val="single"/>
        </w:rPr>
        <w:tab/>
      </w:r>
    </w:p>
    <w:p w:rsidR="00791FB8" w:rsidRPr="00E010C1" w:rsidRDefault="00791FB8" w:rsidP="00660F03">
      <w:pPr>
        <w:tabs>
          <w:tab w:val="left" w:pos="360"/>
          <w:tab w:val="left" w:pos="9360"/>
        </w:tabs>
        <w:spacing w:after="60"/>
        <w:jc w:val="both"/>
        <w:rPr>
          <w:rFonts w:cs="Arial"/>
          <w:szCs w:val="24"/>
          <w:u w:val="single"/>
        </w:rPr>
      </w:pPr>
      <w:r w:rsidRPr="00E010C1">
        <w:rPr>
          <w:rFonts w:cs="Arial"/>
          <w:szCs w:val="24"/>
        </w:rPr>
        <w:tab/>
      </w:r>
      <w:r w:rsidRPr="00E010C1">
        <w:rPr>
          <w:rFonts w:cs="Arial"/>
          <w:szCs w:val="24"/>
          <w:u w:val="single"/>
        </w:rPr>
        <w:tab/>
      </w:r>
    </w:p>
    <w:p w:rsidR="00791FB8" w:rsidRPr="00E010C1" w:rsidRDefault="00791FB8" w:rsidP="00660F03">
      <w:pPr>
        <w:tabs>
          <w:tab w:val="left" w:pos="360"/>
          <w:tab w:val="left" w:pos="720"/>
          <w:tab w:val="left" w:pos="9360"/>
        </w:tabs>
        <w:spacing w:after="60"/>
        <w:jc w:val="both"/>
        <w:rPr>
          <w:rFonts w:cs="Arial"/>
          <w:szCs w:val="24"/>
        </w:rPr>
      </w:pPr>
      <w:r w:rsidRPr="00E010C1">
        <w:rPr>
          <w:rFonts w:cs="Arial"/>
          <w:szCs w:val="24"/>
        </w:rPr>
        <w:tab/>
        <w:t xml:space="preserve">Respondent's </w:t>
      </w:r>
      <w:r w:rsidR="00AF27CB">
        <w:rPr>
          <w:rFonts w:cs="Arial"/>
          <w:szCs w:val="24"/>
        </w:rPr>
        <w:t>m</w:t>
      </w:r>
      <w:r w:rsidRPr="00E010C1">
        <w:rPr>
          <w:rFonts w:cs="Arial"/>
          <w:szCs w:val="24"/>
        </w:rPr>
        <w:t xml:space="preserve">ailing </w:t>
      </w:r>
      <w:r w:rsidR="00AF27CB">
        <w:rPr>
          <w:rFonts w:cs="Arial"/>
          <w:szCs w:val="24"/>
        </w:rPr>
        <w:t>a</w:t>
      </w:r>
      <w:r w:rsidR="00670DD4">
        <w:rPr>
          <w:rFonts w:cs="Arial"/>
          <w:szCs w:val="24"/>
        </w:rPr>
        <w:t>ddress:</w:t>
      </w:r>
      <w:r w:rsidRPr="00E010C1">
        <w:rPr>
          <w:rFonts w:cs="Arial"/>
          <w:szCs w:val="24"/>
        </w:rPr>
        <w:t xml:space="preserve"> </w:t>
      </w:r>
      <w:r w:rsidRPr="00E010C1">
        <w:rPr>
          <w:rFonts w:cs="Arial"/>
          <w:szCs w:val="24"/>
          <w:u w:val="single"/>
        </w:rPr>
        <w:tab/>
      </w:r>
    </w:p>
    <w:p w:rsidR="00791FB8" w:rsidRPr="00E010C1" w:rsidRDefault="00791FB8" w:rsidP="00660F03">
      <w:pPr>
        <w:tabs>
          <w:tab w:val="left" w:pos="360"/>
          <w:tab w:val="left" w:pos="6120"/>
          <w:tab w:val="right" w:pos="9360"/>
        </w:tabs>
        <w:spacing w:after="60"/>
        <w:jc w:val="both"/>
        <w:rPr>
          <w:rFonts w:cs="Arial"/>
          <w:szCs w:val="24"/>
        </w:rPr>
      </w:pPr>
      <w:r w:rsidRPr="00E010C1">
        <w:rPr>
          <w:rFonts w:cs="Arial"/>
          <w:szCs w:val="24"/>
        </w:rPr>
        <w:tab/>
        <w:t xml:space="preserve">Respondent's </w:t>
      </w:r>
      <w:r w:rsidR="00AF27CB">
        <w:rPr>
          <w:rFonts w:cs="Arial"/>
          <w:szCs w:val="24"/>
        </w:rPr>
        <w:t>h</w:t>
      </w:r>
      <w:r w:rsidRPr="00E010C1">
        <w:rPr>
          <w:rFonts w:cs="Arial"/>
          <w:szCs w:val="24"/>
        </w:rPr>
        <w:t xml:space="preserve">ome </w:t>
      </w:r>
      <w:r w:rsidR="00AF27CB">
        <w:rPr>
          <w:rFonts w:cs="Arial"/>
          <w:szCs w:val="24"/>
        </w:rPr>
        <w:t>p</w:t>
      </w:r>
      <w:r w:rsidR="00670DD4">
        <w:rPr>
          <w:rFonts w:cs="Arial"/>
          <w:szCs w:val="24"/>
        </w:rPr>
        <w:t xml:space="preserve">hone: </w:t>
      </w:r>
      <w:r w:rsidR="00670DD4">
        <w:rPr>
          <w:rFonts w:cs="Arial"/>
          <w:szCs w:val="24"/>
          <w:u w:val="single"/>
        </w:rPr>
        <w:tab/>
      </w:r>
      <w:r w:rsidR="00670DD4">
        <w:rPr>
          <w:rFonts w:cs="Arial"/>
          <w:szCs w:val="24"/>
        </w:rPr>
        <w:t xml:space="preserve"> </w:t>
      </w:r>
      <w:r w:rsidRPr="00E010C1">
        <w:rPr>
          <w:rFonts w:cs="Arial"/>
          <w:szCs w:val="24"/>
        </w:rPr>
        <w:t xml:space="preserve">Work </w:t>
      </w:r>
      <w:r w:rsidR="00AF27CB">
        <w:rPr>
          <w:rFonts w:cs="Arial"/>
          <w:szCs w:val="24"/>
        </w:rPr>
        <w:t>p</w:t>
      </w:r>
      <w:r w:rsidR="00670DD4">
        <w:rPr>
          <w:rFonts w:cs="Arial"/>
          <w:szCs w:val="24"/>
        </w:rPr>
        <w:t>hone:</w:t>
      </w:r>
      <w:r w:rsidRPr="00E010C1">
        <w:rPr>
          <w:rFonts w:cs="Arial"/>
          <w:szCs w:val="24"/>
        </w:rPr>
        <w:t xml:space="preserve"> </w:t>
      </w:r>
      <w:r w:rsidRPr="00E010C1">
        <w:rPr>
          <w:rFonts w:cs="Arial"/>
          <w:szCs w:val="24"/>
          <w:u w:val="single"/>
        </w:rPr>
        <w:tab/>
      </w:r>
    </w:p>
    <w:p w:rsidR="00791FB8" w:rsidRPr="00E010C1" w:rsidRDefault="00660F03" w:rsidP="00660F03">
      <w:pPr>
        <w:tabs>
          <w:tab w:val="left" w:pos="360"/>
          <w:tab w:val="left" w:pos="72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ind w:left="360" w:hanging="540"/>
        <w:jc w:val="both"/>
      </w:pPr>
      <w:r>
        <w:br w:type="page"/>
      </w:r>
      <w:r w:rsidR="00F66EC9">
        <w:lastRenderedPageBreak/>
        <w:t>1</w:t>
      </w:r>
      <w:r w:rsidR="006C3C0F">
        <w:t>0</w:t>
      </w:r>
      <w:r w:rsidR="00791FB8" w:rsidRPr="00E010C1">
        <w:t>.</w:t>
      </w:r>
      <w:r w:rsidR="00791FB8" w:rsidRPr="00E010C1">
        <w:tab/>
        <w:t xml:space="preserve">Petitioner </w:t>
      </w:r>
      <w:r w:rsidR="00AF27CB">
        <w:t>i</w:t>
      </w:r>
      <w:r w:rsidR="00791FB8" w:rsidRPr="00E010C1">
        <w:t xml:space="preserve">nformation.  [The court needs your mailing address to send court papers, including notices of hearing, to you.  If you believe </w:t>
      </w:r>
      <w:r w:rsidR="00E5589F">
        <w:t>it is not safe for the respondent to know where you live</w:t>
      </w:r>
      <w:r w:rsidR="00791FB8" w:rsidRPr="00E010C1">
        <w:t xml:space="preserve">, write a "message" address where you can be sure you will receive court papers.  </w:t>
      </w:r>
      <w:r w:rsidR="00791FB8" w:rsidRPr="00E010C1">
        <w:rPr>
          <w:b/>
          <w:bCs/>
        </w:rPr>
        <w:t>If you do not have an address and telephone number that can safely be revealed to the respondent, ask the court clerk how you can provide this information so that it will be kept confidential and not revealed to the respondent.</w:t>
      </w:r>
      <w:r w:rsidR="00791FB8" w:rsidRPr="00E010C1">
        <w:t xml:space="preserve">  Civil Rule 65.1]</w:t>
      </w:r>
    </w:p>
    <w:p w:rsidR="00F066C9" w:rsidRDefault="00F066C9" w:rsidP="00660F03">
      <w:pPr>
        <w:tabs>
          <w:tab w:val="left" w:pos="360"/>
          <w:tab w:val="left" w:pos="72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jc w:val="both"/>
        <w:rPr>
          <w:rFonts w:cs="Arial"/>
          <w:szCs w:val="24"/>
        </w:rPr>
      </w:pPr>
    </w:p>
    <w:p w:rsidR="00791FB8" w:rsidRPr="00E010C1" w:rsidRDefault="00022117" w:rsidP="00022117">
      <w:pPr>
        <w:tabs>
          <w:tab w:val="left" w:pos="1080"/>
          <w:tab w:val="left" w:pos="1260"/>
          <w:tab w:val="left" w:pos="1710"/>
          <w:tab w:val="left" w:pos="2970"/>
          <w:tab w:val="left" w:pos="3420"/>
          <w:tab w:val="right" w:pos="9360"/>
        </w:tabs>
        <w:ind w:left="360"/>
        <w:jc w:val="both"/>
        <w:rPr>
          <w:rFonts w:cs="Arial"/>
          <w:szCs w:val="24"/>
          <w:u w:val="single"/>
        </w:rPr>
      </w:pPr>
      <w:r>
        <w:rPr>
          <w:rFonts w:cs="Arial"/>
          <w:szCs w:val="24"/>
        </w:rPr>
        <w:t>My mailing/message address</w:t>
      </w:r>
      <w:r w:rsidR="00791FB8" w:rsidRPr="00E010C1">
        <w:rPr>
          <w:rFonts w:cs="Arial"/>
          <w:szCs w:val="24"/>
        </w:rPr>
        <w:t xml:space="preserve"> </w:t>
      </w:r>
      <w:r>
        <w:rPr>
          <w:rFonts w:cs="Arial"/>
          <w:szCs w:val="24"/>
          <w:u w:val="single"/>
        </w:rPr>
        <w:tab/>
      </w:r>
    </w:p>
    <w:p w:rsidR="00791FB8" w:rsidRPr="00E010C1" w:rsidRDefault="00022117" w:rsidP="00022117">
      <w:pPr>
        <w:pStyle w:val="Style"/>
        <w:widowControl/>
        <w:tabs>
          <w:tab w:val="clear" w:pos="4680"/>
          <w:tab w:val="left" w:pos="360"/>
          <w:tab w:val="center" w:pos="4410"/>
          <w:tab w:val="center" w:pos="6480"/>
          <w:tab w:val="center" w:pos="8100"/>
          <w:tab w:val="right" w:pos="9360"/>
        </w:tabs>
        <w:suppressAutoHyphens w:val="0"/>
        <w:rPr>
          <w:rFonts w:ascii="Arial" w:hAnsi="Arial" w:cs="Arial"/>
          <w:snapToGrid/>
          <w:szCs w:val="24"/>
        </w:rPr>
      </w:pPr>
      <w:r>
        <w:rPr>
          <w:rFonts w:ascii="Arial" w:hAnsi="Arial" w:cs="Arial"/>
          <w:snapToGrid/>
          <w:szCs w:val="24"/>
        </w:rPr>
        <w:tab/>
      </w:r>
      <w:r>
        <w:rPr>
          <w:rFonts w:ascii="Arial" w:hAnsi="Arial" w:cs="Arial"/>
          <w:snapToGrid/>
          <w:szCs w:val="24"/>
        </w:rPr>
        <w:tab/>
      </w:r>
      <w:proofErr w:type="gramStart"/>
      <w:r>
        <w:rPr>
          <w:rFonts w:ascii="Arial" w:hAnsi="Arial" w:cs="Arial"/>
          <w:snapToGrid/>
          <w:szCs w:val="24"/>
        </w:rPr>
        <w:t>Street or Box No.</w:t>
      </w:r>
      <w:proofErr w:type="gramEnd"/>
      <w:r>
        <w:rPr>
          <w:rFonts w:ascii="Arial" w:hAnsi="Arial" w:cs="Arial"/>
          <w:snapToGrid/>
          <w:szCs w:val="24"/>
        </w:rPr>
        <w:tab/>
        <w:t>City</w:t>
      </w:r>
      <w:r>
        <w:rPr>
          <w:rFonts w:ascii="Arial" w:hAnsi="Arial" w:cs="Arial"/>
          <w:snapToGrid/>
          <w:szCs w:val="24"/>
        </w:rPr>
        <w:tab/>
        <w:t>State</w:t>
      </w:r>
      <w:r w:rsidR="00791FB8" w:rsidRPr="00E010C1">
        <w:rPr>
          <w:rFonts w:ascii="Arial" w:hAnsi="Arial" w:cs="Arial"/>
          <w:snapToGrid/>
          <w:szCs w:val="24"/>
        </w:rPr>
        <w:tab/>
        <w:t>Zip</w:t>
      </w:r>
    </w:p>
    <w:p w:rsidR="00791FB8" w:rsidRPr="00E010C1" w:rsidRDefault="00791FB8" w:rsidP="00E010C1">
      <w:pPr>
        <w:tabs>
          <w:tab w:val="left" w:pos="360"/>
          <w:tab w:val="left" w:pos="720"/>
          <w:tab w:val="left" w:pos="1080"/>
          <w:tab w:val="left" w:pos="1260"/>
          <w:tab w:val="left" w:pos="1710"/>
          <w:tab w:val="left" w:pos="2970"/>
          <w:tab w:val="left" w:pos="3420"/>
          <w:tab w:val="left" w:pos="4140"/>
          <w:tab w:val="left" w:pos="4590"/>
          <w:tab w:val="left" w:pos="5580"/>
          <w:tab w:val="left" w:pos="5850"/>
          <w:tab w:val="left" w:pos="6840"/>
          <w:tab w:val="left" w:pos="7650"/>
          <w:tab w:val="left" w:pos="8280"/>
          <w:tab w:val="left" w:pos="8460"/>
          <w:tab w:val="right" w:pos="9360"/>
        </w:tabs>
        <w:jc w:val="both"/>
        <w:rPr>
          <w:rFonts w:cs="Arial"/>
          <w:szCs w:val="24"/>
        </w:rPr>
      </w:pPr>
    </w:p>
    <w:p w:rsidR="00791FB8" w:rsidRPr="00E010C1" w:rsidRDefault="00022117" w:rsidP="00660F03">
      <w:pPr>
        <w:tabs>
          <w:tab w:val="left" w:pos="360"/>
          <w:tab w:val="left" w:pos="720"/>
          <w:tab w:val="left" w:pos="1080"/>
          <w:tab w:val="left" w:pos="1260"/>
          <w:tab w:val="left" w:pos="1710"/>
          <w:tab w:val="left" w:pos="6840"/>
          <w:tab w:val="left" w:pos="7650"/>
          <w:tab w:val="left" w:pos="8280"/>
          <w:tab w:val="left" w:pos="8460"/>
          <w:tab w:val="right" w:pos="9360"/>
        </w:tabs>
        <w:spacing w:after="60"/>
        <w:jc w:val="both"/>
        <w:rPr>
          <w:rFonts w:cs="Arial"/>
          <w:szCs w:val="24"/>
          <w:u w:val="single"/>
        </w:rPr>
      </w:pPr>
      <w:r>
        <w:rPr>
          <w:rFonts w:cs="Arial"/>
          <w:szCs w:val="24"/>
        </w:rPr>
        <w:tab/>
        <w:t xml:space="preserve">My message phone: </w:t>
      </w:r>
      <w:r>
        <w:rPr>
          <w:rFonts w:cs="Arial"/>
          <w:szCs w:val="24"/>
          <w:u w:val="single"/>
        </w:rPr>
        <w:tab/>
      </w:r>
    </w:p>
    <w:p w:rsidR="00791FB8" w:rsidRPr="00E010C1" w:rsidRDefault="00022117" w:rsidP="00660F03">
      <w:pPr>
        <w:tabs>
          <w:tab w:val="left" w:pos="360"/>
          <w:tab w:val="left" w:pos="720"/>
          <w:tab w:val="left" w:pos="1080"/>
          <w:tab w:val="left" w:pos="1260"/>
          <w:tab w:val="left" w:pos="1710"/>
          <w:tab w:val="left" w:pos="6840"/>
          <w:tab w:val="left" w:pos="7650"/>
          <w:tab w:val="left" w:pos="8280"/>
          <w:tab w:val="left" w:pos="8460"/>
          <w:tab w:val="right" w:pos="9360"/>
        </w:tabs>
        <w:spacing w:after="60"/>
        <w:jc w:val="both"/>
        <w:rPr>
          <w:rFonts w:cs="Arial"/>
          <w:szCs w:val="24"/>
          <w:u w:val="single"/>
        </w:rPr>
      </w:pPr>
      <w:r>
        <w:rPr>
          <w:rFonts w:cs="Arial"/>
          <w:szCs w:val="24"/>
        </w:rPr>
        <w:tab/>
        <w:t xml:space="preserve">My full legal name: </w:t>
      </w:r>
      <w:r>
        <w:rPr>
          <w:rFonts w:cs="Arial"/>
          <w:szCs w:val="24"/>
          <w:u w:val="single"/>
        </w:rPr>
        <w:tab/>
      </w:r>
    </w:p>
    <w:p w:rsidR="00791FB8" w:rsidRPr="00E010C1" w:rsidRDefault="00791FB8" w:rsidP="00660F03">
      <w:pPr>
        <w:tabs>
          <w:tab w:val="left" w:pos="360"/>
          <w:tab w:val="left" w:pos="6840"/>
          <w:tab w:val="right" w:pos="9360"/>
        </w:tabs>
        <w:spacing w:after="60"/>
        <w:ind w:left="1710" w:hanging="1710"/>
        <w:jc w:val="both"/>
        <w:rPr>
          <w:rFonts w:cs="Arial"/>
          <w:szCs w:val="24"/>
          <w:u w:val="single"/>
        </w:rPr>
      </w:pPr>
      <w:r w:rsidRPr="00E010C1">
        <w:rPr>
          <w:rFonts w:cs="Arial"/>
          <w:szCs w:val="24"/>
        </w:rPr>
        <w:tab/>
        <w:t>Any nicknames or other names:</w:t>
      </w:r>
      <w:r w:rsidR="00022117">
        <w:rPr>
          <w:rFonts w:cs="Arial"/>
          <w:szCs w:val="24"/>
        </w:rPr>
        <w:t xml:space="preserve"> </w:t>
      </w:r>
      <w:r w:rsidRPr="00E010C1">
        <w:rPr>
          <w:rFonts w:cs="Arial"/>
          <w:szCs w:val="24"/>
          <w:u w:val="single"/>
        </w:rPr>
        <w:tab/>
      </w:r>
    </w:p>
    <w:p w:rsidR="00791FB8" w:rsidRPr="00E010C1" w:rsidRDefault="00791FB8" w:rsidP="00E010C1">
      <w:pPr>
        <w:tabs>
          <w:tab w:val="left" w:pos="4140"/>
          <w:tab w:val="left" w:pos="4860"/>
          <w:tab w:val="left" w:pos="5580"/>
          <w:tab w:val="left" w:pos="6120"/>
          <w:tab w:val="left" w:pos="6840"/>
          <w:tab w:val="left" w:pos="7650"/>
          <w:tab w:val="left" w:pos="8280"/>
          <w:tab w:val="left" w:pos="8460"/>
          <w:tab w:val="right" w:pos="9360"/>
        </w:tabs>
        <w:ind w:left="360" w:hanging="360"/>
        <w:jc w:val="both"/>
        <w:rPr>
          <w:rFonts w:cs="Arial"/>
          <w:szCs w:val="24"/>
        </w:rPr>
      </w:pPr>
    </w:p>
    <w:p w:rsidR="00791FB8" w:rsidRPr="00E010C1" w:rsidRDefault="00791FB8" w:rsidP="00022117">
      <w:pPr>
        <w:tabs>
          <w:tab w:val="left" w:pos="2880"/>
          <w:tab w:val="left" w:pos="3960"/>
          <w:tab w:val="right" w:pos="9360"/>
        </w:tabs>
        <w:jc w:val="both"/>
        <w:rPr>
          <w:rFonts w:cs="Arial"/>
          <w:szCs w:val="24"/>
          <w:u w:val="single"/>
        </w:rPr>
      </w:pPr>
      <w:r w:rsidRPr="00E010C1">
        <w:rPr>
          <w:rFonts w:cs="Arial"/>
          <w:szCs w:val="24"/>
          <w:u w:val="single"/>
        </w:rPr>
        <w:tab/>
      </w:r>
      <w:r w:rsidRPr="00E010C1">
        <w:rPr>
          <w:rFonts w:cs="Arial"/>
          <w:szCs w:val="24"/>
        </w:rPr>
        <w:tab/>
      </w:r>
      <w:r w:rsidR="00022117">
        <w:rPr>
          <w:rFonts w:cs="Arial"/>
          <w:szCs w:val="24"/>
          <w:u w:val="single"/>
        </w:rPr>
        <w:tab/>
      </w:r>
    </w:p>
    <w:p w:rsidR="00791FB8" w:rsidRPr="00E010C1" w:rsidRDefault="00022117" w:rsidP="00022117">
      <w:pPr>
        <w:tabs>
          <w:tab w:val="center" w:pos="1440"/>
          <w:tab w:val="center" w:pos="6660"/>
          <w:tab w:val="right" w:pos="9360"/>
        </w:tabs>
        <w:jc w:val="both"/>
        <w:rPr>
          <w:rFonts w:cs="Arial"/>
          <w:szCs w:val="24"/>
        </w:rPr>
      </w:pPr>
      <w:r>
        <w:rPr>
          <w:rFonts w:cs="Arial"/>
          <w:szCs w:val="24"/>
        </w:rPr>
        <w:tab/>
        <w:t>Date</w:t>
      </w:r>
      <w:r>
        <w:rPr>
          <w:rFonts w:cs="Arial"/>
          <w:szCs w:val="24"/>
        </w:rPr>
        <w:tab/>
      </w:r>
      <w:r w:rsidR="00791FB8" w:rsidRPr="00E010C1">
        <w:rPr>
          <w:rFonts w:cs="Arial"/>
          <w:szCs w:val="24"/>
        </w:rPr>
        <w:t>Petitioner's Signature</w:t>
      </w:r>
    </w:p>
    <w:p w:rsidR="00791FB8" w:rsidRPr="00E010C1" w:rsidRDefault="00791FB8" w:rsidP="00E010C1">
      <w:pPr>
        <w:tabs>
          <w:tab w:val="left" w:pos="360"/>
          <w:tab w:val="left" w:pos="720"/>
          <w:tab w:val="left" w:pos="1080"/>
          <w:tab w:val="left" w:pos="1260"/>
          <w:tab w:val="left" w:pos="1710"/>
          <w:tab w:val="left" w:pos="2880"/>
          <w:tab w:val="left" w:pos="3870"/>
          <w:tab w:val="left" w:pos="5220"/>
          <w:tab w:val="left" w:pos="5580"/>
          <w:tab w:val="left" w:pos="6120"/>
          <w:tab w:val="left" w:pos="6840"/>
          <w:tab w:val="left" w:pos="7650"/>
          <w:tab w:val="left" w:pos="8280"/>
          <w:tab w:val="left" w:pos="8460"/>
          <w:tab w:val="right" w:pos="9360"/>
        </w:tabs>
        <w:ind w:left="1710" w:hanging="1710"/>
        <w:jc w:val="both"/>
        <w:rPr>
          <w:rFonts w:cs="Arial"/>
          <w:szCs w:val="24"/>
        </w:rPr>
      </w:pPr>
    </w:p>
    <w:p w:rsidR="00791FB8" w:rsidRPr="00E010C1" w:rsidRDefault="00022117" w:rsidP="00022117">
      <w:pPr>
        <w:tabs>
          <w:tab w:val="left" w:pos="3960"/>
          <w:tab w:val="right" w:pos="9360"/>
        </w:tabs>
        <w:jc w:val="both"/>
        <w:rPr>
          <w:rFonts w:cs="Arial"/>
          <w:szCs w:val="24"/>
        </w:rPr>
      </w:pPr>
      <w:r>
        <w:rPr>
          <w:rFonts w:cs="Arial"/>
          <w:szCs w:val="24"/>
        </w:rPr>
        <w:tab/>
      </w:r>
      <w:r>
        <w:rPr>
          <w:rFonts w:cs="Arial"/>
          <w:szCs w:val="24"/>
          <w:u w:val="single"/>
        </w:rPr>
        <w:tab/>
      </w:r>
    </w:p>
    <w:p w:rsidR="00791FB8" w:rsidRDefault="00022117" w:rsidP="00022117">
      <w:pPr>
        <w:tabs>
          <w:tab w:val="center" w:pos="6660"/>
          <w:tab w:val="right" w:pos="9360"/>
        </w:tabs>
        <w:jc w:val="both"/>
        <w:outlineLvl w:val="0"/>
        <w:rPr>
          <w:rFonts w:cs="Arial"/>
          <w:szCs w:val="24"/>
        </w:rPr>
      </w:pPr>
      <w:r>
        <w:rPr>
          <w:rFonts w:cs="Arial"/>
          <w:szCs w:val="24"/>
        </w:rPr>
        <w:tab/>
      </w:r>
      <w:r w:rsidR="00791FB8" w:rsidRPr="00E010C1">
        <w:rPr>
          <w:rFonts w:cs="Arial"/>
          <w:szCs w:val="24"/>
        </w:rPr>
        <w:t>Print Name</w:t>
      </w:r>
    </w:p>
    <w:p w:rsidR="00BB1CCF" w:rsidRPr="00E010C1" w:rsidRDefault="00BB1CCF" w:rsidP="00022117">
      <w:pPr>
        <w:tabs>
          <w:tab w:val="center" w:pos="6660"/>
          <w:tab w:val="right" w:pos="9360"/>
        </w:tabs>
        <w:jc w:val="both"/>
        <w:outlineLvl w:val="0"/>
        <w:rPr>
          <w:rFonts w:cs="Arial"/>
          <w:szCs w:val="24"/>
        </w:rPr>
      </w:pPr>
    </w:p>
    <w:p w:rsidR="00F066C9" w:rsidRDefault="00791FB8" w:rsidP="00022117">
      <w:pPr>
        <w:tabs>
          <w:tab w:val="left" w:pos="8100"/>
          <w:tab w:val="right" w:pos="9360"/>
        </w:tabs>
        <w:jc w:val="both"/>
        <w:rPr>
          <w:rFonts w:cs="Arial"/>
          <w:szCs w:val="24"/>
        </w:rPr>
      </w:pPr>
      <w:r w:rsidRPr="00E010C1">
        <w:rPr>
          <w:rFonts w:cs="Arial"/>
          <w:szCs w:val="24"/>
        </w:rPr>
        <w:t xml:space="preserve">Subscribed and sworn to or affirmed before me at </w:t>
      </w:r>
      <w:r w:rsidRPr="00E010C1">
        <w:rPr>
          <w:rFonts w:cs="Arial"/>
          <w:szCs w:val="24"/>
          <w:u w:val="single"/>
        </w:rPr>
        <w:tab/>
      </w:r>
      <w:r w:rsidRPr="00E010C1">
        <w:rPr>
          <w:rFonts w:cs="Arial"/>
          <w:szCs w:val="24"/>
        </w:rPr>
        <w:t xml:space="preserve">, </w:t>
      </w:r>
      <w:smartTag w:uri="urn:schemas-microsoft-com:office:smarttags" w:element="place">
        <w:smartTag w:uri="urn:schemas-microsoft-com:office:smarttags" w:element="State">
          <w:r w:rsidRPr="00E010C1">
            <w:rPr>
              <w:rFonts w:cs="Arial"/>
              <w:szCs w:val="24"/>
            </w:rPr>
            <w:t>Alaska</w:t>
          </w:r>
        </w:smartTag>
      </w:smartTag>
      <w:r w:rsidRPr="00E010C1">
        <w:rPr>
          <w:rFonts w:cs="Arial"/>
          <w:szCs w:val="24"/>
        </w:rPr>
        <w:t xml:space="preserve"> on</w:t>
      </w:r>
    </w:p>
    <w:p w:rsidR="00791FB8" w:rsidRPr="00E010C1" w:rsidRDefault="00791FB8" w:rsidP="00022117">
      <w:pPr>
        <w:tabs>
          <w:tab w:val="left" w:pos="3960"/>
          <w:tab w:val="left" w:pos="5220"/>
          <w:tab w:val="left" w:pos="5580"/>
          <w:tab w:val="left" w:pos="6120"/>
          <w:tab w:val="left" w:pos="6840"/>
          <w:tab w:val="left" w:pos="8460"/>
          <w:tab w:val="right" w:pos="9360"/>
        </w:tabs>
        <w:jc w:val="both"/>
        <w:rPr>
          <w:rFonts w:cs="Arial"/>
          <w:szCs w:val="24"/>
        </w:rPr>
      </w:pPr>
      <w:r w:rsidRPr="00E010C1">
        <w:rPr>
          <w:rFonts w:cs="Arial"/>
          <w:szCs w:val="24"/>
          <w:u w:val="single"/>
        </w:rPr>
        <w:tab/>
      </w:r>
      <w:r w:rsidRPr="00E010C1">
        <w:rPr>
          <w:rFonts w:cs="Arial"/>
          <w:szCs w:val="24"/>
        </w:rPr>
        <w:t>.</w:t>
      </w:r>
    </w:p>
    <w:p w:rsidR="00791FB8" w:rsidRPr="00E010C1" w:rsidRDefault="00022117" w:rsidP="00022117">
      <w:pPr>
        <w:tabs>
          <w:tab w:val="center" w:pos="1980"/>
          <w:tab w:val="right" w:pos="9360"/>
        </w:tabs>
        <w:jc w:val="both"/>
        <w:rPr>
          <w:rFonts w:cs="Arial"/>
          <w:szCs w:val="24"/>
        </w:rPr>
      </w:pPr>
      <w:r>
        <w:rPr>
          <w:rFonts w:cs="Arial"/>
          <w:szCs w:val="24"/>
        </w:rPr>
        <w:tab/>
      </w:r>
      <w:r w:rsidR="00791FB8" w:rsidRPr="00E010C1">
        <w:rPr>
          <w:rFonts w:cs="Arial"/>
          <w:szCs w:val="24"/>
        </w:rPr>
        <w:t>(</w:t>
      </w:r>
      <w:proofErr w:type="gramStart"/>
      <w:r w:rsidR="00791FB8" w:rsidRPr="00E010C1">
        <w:rPr>
          <w:rFonts w:cs="Arial"/>
          <w:szCs w:val="24"/>
        </w:rPr>
        <w:t>date</w:t>
      </w:r>
      <w:proofErr w:type="gramEnd"/>
      <w:r w:rsidR="00791FB8" w:rsidRPr="00E010C1">
        <w:rPr>
          <w:rFonts w:cs="Arial"/>
          <w:szCs w:val="24"/>
        </w:rPr>
        <w:t>)</w:t>
      </w:r>
    </w:p>
    <w:p w:rsidR="00791FB8" w:rsidRPr="00E010C1" w:rsidRDefault="00791FB8" w:rsidP="00E010C1">
      <w:pPr>
        <w:tabs>
          <w:tab w:val="left" w:pos="360"/>
          <w:tab w:val="left" w:pos="720"/>
          <w:tab w:val="left" w:pos="1080"/>
          <w:tab w:val="left" w:pos="1530"/>
          <w:tab w:val="left" w:pos="2880"/>
          <w:tab w:val="left" w:pos="3870"/>
          <w:tab w:val="left" w:pos="5220"/>
          <w:tab w:val="left" w:pos="5580"/>
          <w:tab w:val="left" w:pos="6120"/>
          <w:tab w:val="left" w:pos="6840"/>
          <w:tab w:val="left" w:pos="7470"/>
          <w:tab w:val="right" w:pos="9360"/>
        </w:tabs>
        <w:jc w:val="both"/>
        <w:rPr>
          <w:rFonts w:cs="Arial"/>
          <w:szCs w:val="24"/>
        </w:rPr>
      </w:pPr>
    </w:p>
    <w:p w:rsidR="00791FB8" w:rsidRPr="00022117" w:rsidRDefault="00022117" w:rsidP="00022117">
      <w:pPr>
        <w:tabs>
          <w:tab w:val="left" w:pos="4320"/>
          <w:tab w:val="right" w:pos="9360"/>
        </w:tabs>
        <w:jc w:val="both"/>
        <w:rPr>
          <w:rFonts w:cs="Arial"/>
          <w:szCs w:val="24"/>
          <w:u w:val="single"/>
        </w:rPr>
      </w:pPr>
      <w:r>
        <w:rPr>
          <w:rFonts w:cs="Arial"/>
          <w:szCs w:val="24"/>
        </w:rPr>
        <w:tab/>
      </w:r>
      <w:r>
        <w:rPr>
          <w:rFonts w:cs="Arial"/>
          <w:szCs w:val="24"/>
          <w:u w:val="single"/>
        </w:rPr>
        <w:tab/>
      </w:r>
    </w:p>
    <w:p w:rsidR="00022117" w:rsidRDefault="00022117" w:rsidP="00022117">
      <w:pPr>
        <w:tabs>
          <w:tab w:val="left" w:pos="4320"/>
          <w:tab w:val="right" w:pos="9360"/>
        </w:tabs>
        <w:ind w:left="720" w:hanging="720"/>
        <w:jc w:val="both"/>
        <w:rPr>
          <w:rFonts w:cs="Arial"/>
          <w:szCs w:val="24"/>
        </w:rPr>
      </w:pPr>
      <w:r>
        <w:rPr>
          <w:rFonts w:cs="Arial"/>
          <w:szCs w:val="24"/>
        </w:rPr>
        <w:t>(SEAL)</w:t>
      </w:r>
      <w:r>
        <w:rPr>
          <w:rFonts w:cs="Arial"/>
          <w:szCs w:val="24"/>
        </w:rPr>
        <w:tab/>
      </w:r>
      <w:r w:rsidR="00791FB8" w:rsidRPr="00E010C1">
        <w:rPr>
          <w:rFonts w:cs="Arial"/>
          <w:szCs w:val="24"/>
        </w:rPr>
        <w:t xml:space="preserve">Clerk of Court, Notary Public or other person </w:t>
      </w:r>
    </w:p>
    <w:p w:rsidR="00791FB8" w:rsidRPr="00E010C1" w:rsidRDefault="00022117" w:rsidP="00022117">
      <w:pPr>
        <w:tabs>
          <w:tab w:val="left" w:pos="4320"/>
          <w:tab w:val="right" w:pos="9360"/>
        </w:tabs>
        <w:jc w:val="both"/>
        <w:rPr>
          <w:rFonts w:cs="Arial"/>
          <w:szCs w:val="24"/>
        </w:rPr>
      </w:pPr>
      <w:r>
        <w:rPr>
          <w:rFonts w:cs="Arial"/>
          <w:szCs w:val="24"/>
        </w:rPr>
        <w:tab/>
      </w:r>
      <w:proofErr w:type="gramStart"/>
      <w:r w:rsidR="00791FB8" w:rsidRPr="00E010C1">
        <w:rPr>
          <w:rFonts w:cs="Arial"/>
          <w:szCs w:val="24"/>
        </w:rPr>
        <w:t>authorized</w:t>
      </w:r>
      <w:proofErr w:type="gramEnd"/>
      <w:r w:rsidR="00791FB8" w:rsidRPr="00E010C1">
        <w:rPr>
          <w:rFonts w:cs="Arial"/>
          <w:szCs w:val="24"/>
        </w:rPr>
        <w:t xml:space="preserve"> to administer oaths</w:t>
      </w:r>
    </w:p>
    <w:p w:rsidR="00791FB8" w:rsidRPr="00E010C1" w:rsidRDefault="00791FB8" w:rsidP="00E010C1">
      <w:pPr>
        <w:tabs>
          <w:tab w:val="left" w:pos="360"/>
          <w:tab w:val="left" w:pos="720"/>
          <w:tab w:val="left" w:pos="1080"/>
          <w:tab w:val="left" w:pos="1530"/>
          <w:tab w:val="left" w:pos="2880"/>
          <w:tab w:val="left" w:pos="4410"/>
          <w:tab w:val="left" w:pos="5220"/>
          <w:tab w:val="left" w:pos="5580"/>
          <w:tab w:val="left" w:pos="6120"/>
          <w:tab w:val="left" w:pos="6840"/>
          <w:tab w:val="left" w:pos="7470"/>
          <w:tab w:val="right" w:pos="9360"/>
        </w:tabs>
        <w:ind w:left="4410" w:hanging="4320"/>
        <w:jc w:val="both"/>
        <w:rPr>
          <w:rFonts w:cs="Arial"/>
          <w:szCs w:val="24"/>
        </w:rPr>
      </w:pPr>
    </w:p>
    <w:p w:rsidR="00791FB8" w:rsidRPr="00E010C1" w:rsidRDefault="00022117" w:rsidP="00022117">
      <w:pPr>
        <w:tabs>
          <w:tab w:val="left" w:pos="4320"/>
          <w:tab w:val="right" w:pos="9360"/>
        </w:tabs>
        <w:jc w:val="both"/>
        <w:rPr>
          <w:rFonts w:cs="Arial"/>
          <w:szCs w:val="24"/>
        </w:rPr>
      </w:pPr>
      <w:r>
        <w:rPr>
          <w:rFonts w:cs="Arial"/>
          <w:szCs w:val="24"/>
        </w:rPr>
        <w:tab/>
      </w:r>
      <w:r w:rsidR="00791FB8" w:rsidRPr="00E010C1">
        <w:rPr>
          <w:rFonts w:cs="Arial"/>
          <w:szCs w:val="24"/>
        </w:rPr>
        <w:t xml:space="preserve">My commission expires: </w:t>
      </w:r>
      <w:r w:rsidR="00791FB8" w:rsidRPr="00E010C1">
        <w:rPr>
          <w:rFonts w:cs="Arial"/>
          <w:szCs w:val="24"/>
          <w:u w:val="single"/>
        </w:rPr>
        <w:tab/>
      </w:r>
    </w:p>
    <w:sectPr w:rsidR="00791FB8" w:rsidRPr="00E010C1" w:rsidSect="00626C01">
      <w:headerReference w:type="default" r:id="rId8"/>
      <w:footerReference w:type="default" r:id="rId9"/>
      <w:footerReference w:type="first" r:id="rId10"/>
      <w:pgSz w:w="12240" w:h="15840" w:code="1"/>
      <w:pgMar w:top="1440" w:right="1440" w:bottom="720" w:left="1440" w:header="720" w:footer="432"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49F" w:rsidRDefault="000C649F">
      <w:r>
        <w:separator/>
      </w:r>
    </w:p>
  </w:endnote>
  <w:endnote w:type="continuationSeparator" w:id="0">
    <w:p w:rsidR="000C649F" w:rsidRDefault="000C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5"/>
    </w:tblGrid>
    <w:tr w:rsidR="008B73A2" w:rsidRPr="00271362" w:rsidTr="00F351AC">
      <w:tblPrEx>
        <w:tblCellMar>
          <w:top w:w="0" w:type="dxa"/>
          <w:bottom w:w="0" w:type="dxa"/>
        </w:tblCellMar>
      </w:tblPrEx>
      <w:trPr>
        <w:trHeight w:val="337"/>
      </w:trPr>
      <w:tc>
        <w:tcPr>
          <w:tcW w:w="3225" w:type="dxa"/>
          <w:shd w:val="clear" w:color="auto" w:fill="000000"/>
          <w:vAlign w:val="center"/>
        </w:tcPr>
        <w:p w:rsidR="008B73A2" w:rsidRPr="00271362" w:rsidRDefault="008B73A2" w:rsidP="00F351AC">
          <w:pPr>
            <w:pStyle w:val="Footer"/>
            <w:jc w:val="center"/>
            <w:rPr>
              <w:b/>
            </w:rPr>
          </w:pPr>
          <w:r w:rsidRPr="00271362">
            <w:rPr>
              <w:b/>
            </w:rPr>
            <w:t>This is Not a Court Order</w:t>
          </w:r>
        </w:p>
      </w:tc>
    </w:tr>
  </w:tbl>
  <w:p w:rsidR="00791FB8" w:rsidRPr="00727106" w:rsidRDefault="008B73A2">
    <w:pPr>
      <w:pStyle w:val="Footer"/>
      <w:tabs>
        <w:tab w:val="clear" w:pos="8640"/>
        <w:tab w:val="right" w:pos="9360"/>
      </w:tabs>
      <w:spacing w:line="220" w:lineRule="exact"/>
      <w:rPr>
        <w:rFonts w:cs="Arial"/>
        <w:sz w:val="20"/>
      </w:rPr>
    </w:pPr>
    <w:r>
      <w:rPr>
        <w:rFonts w:cs="Arial"/>
        <w:snapToGrid w:val="0"/>
        <w:sz w:val="20"/>
      </w:rPr>
      <w:t>P</w:t>
    </w:r>
    <w:r w:rsidR="00791FB8" w:rsidRPr="00727106">
      <w:rPr>
        <w:rFonts w:cs="Arial"/>
        <w:snapToGrid w:val="0"/>
        <w:sz w:val="20"/>
      </w:rPr>
      <w:t xml:space="preserve">age </w:t>
    </w:r>
    <w:r w:rsidR="00791FB8" w:rsidRPr="00727106">
      <w:rPr>
        <w:rFonts w:cs="Arial"/>
        <w:snapToGrid w:val="0"/>
        <w:sz w:val="20"/>
      </w:rPr>
      <w:fldChar w:fldCharType="begin"/>
    </w:r>
    <w:r w:rsidR="00791FB8" w:rsidRPr="00727106">
      <w:rPr>
        <w:rFonts w:cs="Arial"/>
        <w:snapToGrid w:val="0"/>
        <w:sz w:val="20"/>
      </w:rPr>
      <w:instrText xml:space="preserve"> PAGE </w:instrText>
    </w:r>
    <w:r w:rsidR="00791FB8" w:rsidRPr="00727106">
      <w:rPr>
        <w:rFonts w:cs="Arial"/>
        <w:snapToGrid w:val="0"/>
        <w:sz w:val="20"/>
      </w:rPr>
      <w:fldChar w:fldCharType="separate"/>
    </w:r>
    <w:r w:rsidR="00CC3614">
      <w:rPr>
        <w:rFonts w:cs="Arial"/>
        <w:noProof/>
        <w:snapToGrid w:val="0"/>
        <w:sz w:val="20"/>
      </w:rPr>
      <w:t>2</w:t>
    </w:r>
    <w:r w:rsidR="00791FB8" w:rsidRPr="00727106">
      <w:rPr>
        <w:rFonts w:cs="Arial"/>
        <w:snapToGrid w:val="0"/>
        <w:sz w:val="20"/>
      </w:rPr>
      <w:fldChar w:fldCharType="end"/>
    </w:r>
    <w:r w:rsidR="00791FB8" w:rsidRPr="00727106">
      <w:rPr>
        <w:rFonts w:cs="Arial"/>
        <w:snapToGrid w:val="0"/>
        <w:sz w:val="20"/>
      </w:rPr>
      <w:t xml:space="preserve"> of </w:t>
    </w:r>
    <w:r w:rsidR="00791FB8" w:rsidRPr="00727106">
      <w:rPr>
        <w:rStyle w:val="PageNumber"/>
        <w:rFonts w:cs="Arial"/>
        <w:sz w:val="20"/>
      </w:rPr>
      <w:fldChar w:fldCharType="begin"/>
    </w:r>
    <w:r w:rsidR="00791FB8" w:rsidRPr="00727106">
      <w:rPr>
        <w:rStyle w:val="PageNumber"/>
        <w:rFonts w:cs="Arial"/>
        <w:sz w:val="20"/>
      </w:rPr>
      <w:instrText xml:space="preserve"> NUMPAGES </w:instrText>
    </w:r>
    <w:r w:rsidR="00791FB8" w:rsidRPr="00727106">
      <w:rPr>
        <w:rStyle w:val="PageNumber"/>
        <w:rFonts w:cs="Arial"/>
        <w:sz w:val="20"/>
      </w:rPr>
      <w:fldChar w:fldCharType="separate"/>
    </w:r>
    <w:r w:rsidR="00CC3614">
      <w:rPr>
        <w:rStyle w:val="PageNumber"/>
        <w:rFonts w:cs="Arial"/>
        <w:noProof/>
        <w:sz w:val="20"/>
      </w:rPr>
      <w:t>5</w:t>
    </w:r>
    <w:r w:rsidR="00791FB8" w:rsidRPr="00727106">
      <w:rPr>
        <w:rStyle w:val="PageNumber"/>
        <w:rFonts w:cs="Arial"/>
        <w:sz w:val="20"/>
      </w:rPr>
      <w:fldChar w:fldCharType="end"/>
    </w:r>
  </w:p>
  <w:p w:rsidR="00791FB8" w:rsidRPr="00727106" w:rsidRDefault="00791FB8">
    <w:pPr>
      <w:pStyle w:val="Footer"/>
      <w:tabs>
        <w:tab w:val="clear" w:pos="8640"/>
        <w:tab w:val="left" w:pos="720"/>
        <w:tab w:val="right" w:pos="9360"/>
      </w:tabs>
      <w:spacing w:line="220" w:lineRule="exact"/>
      <w:rPr>
        <w:rFonts w:cs="Arial"/>
        <w:sz w:val="20"/>
      </w:rPr>
    </w:pPr>
    <w:r w:rsidRPr="00727106">
      <w:rPr>
        <w:rFonts w:cs="Arial"/>
        <w:sz w:val="20"/>
      </w:rPr>
      <w:t>CIV-7</w:t>
    </w:r>
    <w:r w:rsidRPr="00DA4DE9">
      <w:rPr>
        <w:rFonts w:cs="Arial"/>
        <w:sz w:val="20"/>
      </w:rPr>
      <w:t xml:space="preserve">52 </w:t>
    </w:r>
    <w:r w:rsidR="00C607F0" w:rsidRPr="00DA4DE9">
      <w:rPr>
        <w:rFonts w:cs="Arial"/>
        <w:sz w:val="20"/>
      </w:rPr>
      <w:t>(</w:t>
    </w:r>
    <w:r w:rsidR="0086162A" w:rsidRPr="00DA4DE9">
      <w:rPr>
        <w:rFonts w:cs="Arial"/>
        <w:sz w:val="20"/>
      </w:rPr>
      <w:t>9/19</w:t>
    </w:r>
    <w:proofErr w:type="gramStart"/>
    <w:r w:rsidR="00C607F0" w:rsidRPr="00DA4DE9">
      <w:rPr>
        <w:rFonts w:cs="Arial"/>
        <w:sz w:val="20"/>
      </w:rPr>
      <w:t>)</w:t>
    </w:r>
    <w:r w:rsidRPr="00DA4DE9">
      <w:rPr>
        <w:rFonts w:cs="Arial"/>
        <w:sz w:val="20"/>
      </w:rPr>
      <w:t>(</w:t>
    </w:r>
    <w:proofErr w:type="gramEnd"/>
    <w:r w:rsidRPr="00DA4DE9">
      <w:rPr>
        <w:rFonts w:cs="Arial"/>
        <w:sz w:val="20"/>
      </w:rPr>
      <w:t>cs)</w:t>
    </w:r>
    <w:r w:rsidRPr="00727106">
      <w:rPr>
        <w:rFonts w:cs="Arial"/>
        <w:sz w:val="20"/>
      </w:rPr>
      <w:tab/>
    </w:r>
    <w:r w:rsidRPr="00727106">
      <w:rPr>
        <w:rFonts w:cs="Arial"/>
        <w:sz w:val="20"/>
      </w:rPr>
      <w:tab/>
      <w:t>AS 18.65.850-.870</w:t>
    </w:r>
  </w:p>
  <w:p w:rsidR="00791FB8" w:rsidRPr="00727106" w:rsidRDefault="00791FB8">
    <w:pPr>
      <w:pStyle w:val="Footer"/>
      <w:tabs>
        <w:tab w:val="clear" w:pos="8640"/>
        <w:tab w:val="right" w:pos="9360"/>
      </w:tabs>
      <w:spacing w:line="220" w:lineRule="exact"/>
      <w:rPr>
        <w:rFonts w:cs="Arial"/>
        <w:sz w:val="20"/>
      </w:rPr>
    </w:pPr>
    <w:r w:rsidRPr="00727106">
      <w:rPr>
        <w:rFonts w:cs="Arial"/>
        <w:sz w:val="20"/>
      </w:rPr>
      <w:t xml:space="preserve">PETITION FOR STALKING </w:t>
    </w:r>
    <w:r w:rsidR="00EE140F">
      <w:rPr>
        <w:rFonts w:cs="Arial"/>
        <w:sz w:val="20"/>
      </w:rPr>
      <w:t xml:space="preserve">OR SEXUAL ASSAULT </w:t>
    </w:r>
    <w:r w:rsidRPr="00727106">
      <w:rPr>
        <w:rFonts w:cs="Arial"/>
        <w:sz w:val="20"/>
      </w:rPr>
      <w:t>PROTECTIVE ORDER</w:t>
    </w:r>
    <w:r w:rsidRPr="00727106">
      <w:rPr>
        <w:rFonts w:cs="Arial"/>
        <w:sz w:val="20"/>
      </w:rPr>
      <w:tab/>
      <w:t>Civil Rule 65.1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225"/>
    </w:tblGrid>
    <w:tr w:rsidR="008B73A2" w:rsidRPr="00271362" w:rsidTr="00F351AC">
      <w:tblPrEx>
        <w:tblCellMar>
          <w:top w:w="0" w:type="dxa"/>
          <w:bottom w:w="0" w:type="dxa"/>
        </w:tblCellMar>
      </w:tblPrEx>
      <w:trPr>
        <w:trHeight w:val="337"/>
      </w:trPr>
      <w:tc>
        <w:tcPr>
          <w:tcW w:w="3225" w:type="dxa"/>
          <w:shd w:val="clear" w:color="auto" w:fill="000000"/>
          <w:vAlign w:val="center"/>
        </w:tcPr>
        <w:p w:rsidR="008B73A2" w:rsidRPr="00271362" w:rsidRDefault="008B73A2" w:rsidP="00F351AC">
          <w:pPr>
            <w:pStyle w:val="Footer"/>
            <w:jc w:val="center"/>
            <w:rPr>
              <w:b/>
            </w:rPr>
          </w:pPr>
          <w:r w:rsidRPr="00271362">
            <w:rPr>
              <w:b/>
            </w:rPr>
            <w:t>This is Not a Court Order</w:t>
          </w:r>
        </w:p>
      </w:tc>
    </w:tr>
  </w:tbl>
  <w:p w:rsidR="00791FB8" w:rsidRPr="0040391E" w:rsidRDefault="00791FB8">
    <w:pPr>
      <w:pStyle w:val="Footer"/>
      <w:tabs>
        <w:tab w:val="clear" w:pos="8640"/>
        <w:tab w:val="right" w:pos="9360"/>
      </w:tabs>
      <w:spacing w:line="220" w:lineRule="exact"/>
      <w:rPr>
        <w:rFonts w:cs="Arial"/>
        <w:sz w:val="20"/>
      </w:rPr>
    </w:pPr>
    <w:r w:rsidRPr="0040391E">
      <w:rPr>
        <w:rFonts w:cs="Arial"/>
        <w:snapToGrid w:val="0"/>
        <w:sz w:val="20"/>
      </w:rPr>
      <w:t xml:space="preserve">Page </w:t>
    </w:r>
    <w:r w:rsidRPr="0040391E">
      <w:rPr>
        <w:rFonts w:cs="Arial"/>
        <w:snapToGrid w:val="0"/>
        <w:sz w:val="20"/>
      </w:rPr>
      <w:fldChar w:fldCharType="begin"/>
    </w:r>
    <w:r w:rsidRPr="0040391E">
      <w:rPr>
        <w:rFonts w:cs="Arial"/>
        <w:snapToGrid w:val="0"/>
        <w:sz w:val="20"/>
      </w:rPr>
      <w:instrText xml:space="preserve"> PAGE </w:instrText>
    </w:r>
    <w:r w:rsidRPr="0040391E">
      <w:rPr>
        <w:rFonts w:cs="Arial"/>
        <w:snapToGrid w:val="0"/>
        <w:sz w:val="20"/>
      </w:rPr>
      <w:fldChar w:fldCharType="separate"/>
    </w:r>
    <w:r w:rsidR="00CC3614">
      <w:rPr>
        <w:rFonts w:cs="Arial"/>
        <w:noProof/>
        <w:snapToGrid w:val="0"/>
        <w:sz w:val="20"/>
      </w:rPr>
      <w:t>1</w:t>
    </w:r>
    <w:r w:rsidRPr="0040391E">
      <w:rPr>
        <w:rFonts w:cs="Arial"/>
        <w:snapToGrid w:val="0"/>
        <w:sz w:val="20"/>
      </w:rPr>
      <w:fldChar w:fldCharType="end"/>
    </w:r>
    <w:r w:rsidRPr="0040391E">
      <w:rPr>
        <w:rFonts w:cs="Arial"/>
        <w:snapToGrid w:val="0"/>
        <w:sz w:val="20"/>
      </w:rPr>
      <w:t xml:space="preserve"> of </w:t>
    </w:r>
    <w:r w:rsidRPr="0040391E">
      <w:rPr>
        <w:rStyle w:val="PageNumber"/>
        <w:rFonts w:cs="Arial"/>
        <w:sz w:val="20"/>
      </w:rPr>
      <w:fldChar w:fldCharType="begin"/>
    </w:r>
    <w:r w:rsidRPr="0040391E">
      <w:rPr>
        <w:rStyle w:val="PageNumber"/>
        <w:rFonts w:cs="Arial"/>
        <w:sz w:val="20"/>
      </w:rPr>
      <w:instrText xml:space="preserve"> NUMPAGES </w:instrText>
    </w:r>
    <w:r w:rsidRPr="0040391E">
      <w:rPr>
        <w:rStyle w:val="PageNumber"/>
        <w:rFonts w:cs="Arial"/>
        <w:sz w:val="20"/>
      </w:rPr>
      <w:fldChar w:fldCharType="separate"/>
    </w:r>
    <w:r w:rsidR="00CC3614">
      <w:rPr>
        <w:rStyle w:val="PageNumber"/>
        <w:rFonts w:cs="Arial"/>
        <w:noProof/>
        <w:sz w:val="20"/>
      </w:rPr>
      <w:t>5</w:t>
    </w:r>
    <w:r w:rsidRPr="0040391E">
      <w:rPr>
        <w:rStyle w:val="PageNumber"/>
        <w:rFonts w:cs="Arial"/>
        <w:sz w:val="20"/>
      </w:rPr>
      <w:fldChar w:fldCharType="end"/>
    </w:r>
  </w:p>
  <w:p w:rsidR="00791FB8" w:rsidRPr="0040391E" w:rsidRDefault="00791FB8" w:rsidP="00626C01">
    <w:pPr>
      <w:pStyle w:val="Footer"/>
      <w:tabs>
        <w:tab w:val="clear" w:pos="4320"/>
        <w:tab w:val="clear" w:pos="8640"/>
        <w:tab w:val="left" w:pos="720"/>
        <w:tab w:val="right" w:pos="9360"/>
      </w:tabs>
      <w:spacing w:line="220" w:lineRule="exact"/>
      <w:rPr>
        <w:rFonts w:cs="Arial"/>
        <w:sz w:val="20"/>
      </w:rPr>
    </w:pPr>
    <w:r w:rsidRPr="0040391E">
      <w:rPr>
        <w:rFonts w:cs="Arial"/>
        <w:sz w:val="20"/>
      </w:rPr>
      <w:t>CIV</w:t>
    </w:r>
    <w:r w:rsidRPr="00B6097E">
      <w:rPr>
        <w:rFonts w:cs="Arial"/>
        <w:sz w:val="20"/>
      </w:rPr>
      <w:t xml:space="preserve">-752 </w:t>
    </w:r>
    <w:r w:rsidR="00AF27CB" w:rsidRPr="00B6097E">
      <w:rPr>
        <w:rFonts w:cs="Arial"/>
        <w:sz w:val="20"/>
      </w:rPr>
      <w:t>(</w:t>
    </w:r>
    <w:r w:rsidR="0086162A" w:rsidRPr="00B6097E">
      <w:rPr>
        <w:rFonts w:cs="Arial"/>
        <w:sz w:val="20"/>
      </w:rPr>
      <w:t>9/19</w:t>
    </w:r>
    <w:proofErr w:type="gramStart"/>
    <w:r w:rsidR="00626C01" w:rsidRPr="00B6097E">
      <w:rPr>
        <w:rFonts w:cs="Arial"/>
        <w:sz w:val="20"/>
      </w:rPr>
      <w:t>)(</w:t>
    </w:r>
    <w:proofErr w:type="gramEnd"/>
    <w:r w:rsidR="00626C01" w:rsidRPr="00B6097E">
      <w:rPr>
        <w:rFonts w:cs="Arial"/>
        <w:sz w:val="20"/>
      </w:rPr>
      <w:t>cs</w:t>
    </w:r>
    <w:r w:rsidR="00626C01">
      <w:rPr>
        <w:rFonts w:cs="Arial"/>
        <w:sz w:val="20"/>
      </w:rPr>
      <w:t>)</w:t>
    </w:r>
    <w:r w:rsidRPr="0040391E">
      <w:rPr>
        <w:rFonts w:cs="Arial"/>
        <w:sz w:val="20"/>
      </w:rPr>
      <w:tab/>
      <w:t>AS 18.65.850-.870</w:t>
    </w:r>
  </w:p>
  <w:p w:rsidR="00791FB8" w:rsidRPr="0040391E" w:rsidRDefault="00791FB8">
    <w:pPr>
      <w:pStyle w:val="Footer"/>
      <w:tabs>
        <w:tab w:val="clear" w:pos="8640"/>
        <w:tab w:val="right" w:pos="9360"/>
      </w:tabs>
      <w:rPr>
        <w:rFonts w:cs="Arial"/>
        <w:sz w:val="20"/>
      </w:rPr>
    </w:pPr>
    <w:r w:rsidRPr="0040391E">
      <w:rPr>
        <w:rFonts w:cs="Arial"/>
        <w:sz w:val="20"/>
      </w:rPr>
      <w:t xml:space="preserve">PETITION FOR STALKING </w:t>
    </w:r>
    <w:r w:rsidR="00AA44DA">
      <w:rPr>
        <w:rFonts w:cs="Arial"/>
        <w:sz w:val="20"/>
      </w:rPr>
      <w:t xml:space="preserve">OR SEXUAL ASSAULT </w:t>
    </w:r>
    <w:r w:rsidRPr="0040391E">
      <w:rPr>
        <w:rFonts w:cs="Arial"/>
        <w:sz w:val="20"/>
      </w:rPr>
      <w:t>PROTECTIVE ORDER</w:t>
    </w:r>
    <w:r w:rsidRPr="0040391E">
      <w:rPr>
        <w:rFonts w:cs="Arial"/>
        <w:sz w:val="20"/>
      </w:rPr>
      <w:tab/>
      <w:t>Civil Rule 65.1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49F" w:rsidRDefault="000C649F">
      <w:r>
        <w:separator/>
      </w:r>
    </w:p>
  </w:footnote>
  <w:footnote w:type="continuationSeparator" w:id="0">
    <w:p w:rsidR="000C649F" w:rsidRDefault="000C649F">
      <w:r>
        <w:continuationSeparator/>
      </w:r>
    </w:p>
  </w:footnote>
  <w:footnote w:id="1">
    <w:p w:rsidR="00791FB8" w:rsidRDefault="00791FB8">
      <w:pPr>
        <w:pStyle w:val="FootnoteText"/>
      </w:pPr>
      <w:r>
        <w:rPr>
          <w:rStyle w:val="FootnoteReference"/>
          <w:rFonts w:ascii="Times New Roman" w:hAnsi="Times New Roman"/>
          <w:position w:val="6"/>
          <w:sz w:val="28"/>
          <w:vertAlign w:val="baseline"/>
        </w:rPr>
        <w:sym w:font="Symbol" w:char="F02A"/>
      </w:r>
      <w:r>
        <w:t xml:space="preserve"> </w:t>
      </w:r>
      <w:r w:rsidRPr="00727106">
        <w:rPr>
          <w:rFonts w:cs="Arial"/>
          <w:sz w:val="22"/>
        </w:rPr>
        <w:t>You do not have to provide this information if you do not want the respondent to know the location of your school or place of employment.</w:t>
      </w:r>
    </w:p>
    <w:p w:rsidR="00791FB8" w:rsidRDefault="00791FB8">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66C9" w:rsidRPr="00F066C9" w:rsidRDefault="00F066C9" w:rsidP="00626C01">
    <w:pPr>
      <w:pStyle w:val="Header"/>
      <w:tabs>
        <w:tab w:val="clear" w:pos="4320"/>
        <w:tab w:val="clear" w:pos="8640"/>
        <w:tab w:val="left" w:pos="3600"/>
        <w:tab w:val="left" w:pos="6840"/>
        <w:tab w:val="right" w:pos="9360"/>
      </w:tabs>
      <w:spacing w:before="60"/>
      <w:rPr>
        <w:sz w:val="20"/>
        <w:u w:val="single"/>
      </w:rPr>
    </w:pPr>
    <w:r>
      <w:rPr>
        <w:sz w:val="20"/>
        <w:u w:val="single"/>
      </w:rPr>
      <w:tab/>
    </w:r>
    <w:r>
      <w:rPr>
        <w:sz w:val="20"/>
      </w:rPr>
      <w:t xml:space="preserve"> v. </w:t>
    </w:r>
    <w:r>
      <w:rPr>
        <w:sz w:val="20"/>
        <w:u w:val="single"/>
      </w:rPr>
      <w:tab/>
    </w:r>
    <w:r>
      <w:rPr>
        <w:sz w:val="20"/>
      </w:rPr>
      <w:t xml:space="preserve"> Case No.</w:t>
    </w:r>
    <w:r>
      <w:rPr>
        <w:sz w:val="20"/>
        <w:u w:val="single"/>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C6D1A"/>
    <w:multiLevelType w:val="singleLevel"/>
    <w:tmpl w:val="B4DE50E2"/>
    <w:lvl w:ilvl="0">
      <w:start w:val="3"/>
      <w:numFmt w:val="decimal"/>
      <w:lvlText w:val="(%1)"/>
      <w:lvlJc w:val="left"/>
      <w:pPr>
        <w:tabs>
          <w:tab w:val="num" w:pos="1080"/>
        </w:tabs>
        <w:ind w:left="1080" w:hanging="360"/>
      </w:pPr>
      <w:rPr>
        <w:rFonts w:hint="default"/>
      </w:rPr>
    </w:lvl>
  </w:abstractNum>
  <w:abstractNum w:abstractNumId="1">
    <w:nsid w:val="191E550F"/>
    <w:multiLevelType w:val="singleLevel"/>
    <w:tmpl w:val="0409000F"/>
    <w:lvl w:ilvl="0">
      <w:start w:val="4"/>
      <w:numFmt w:val="decimal"/>
      <w:lvlText w:val="%1."/>
      <w:lvlJc w:val="left"/>
      <w:pPr>
        <w:tabs>
          <w:tab w:val="num" w:pos="360"/>
        </w:tabs>
        <w:ind w:left="360" w:hanging="360"/>
      </w:pPr>
      <w:rPr>
        <w:rFonts w:hint="default"/>
      </w:rPr>
    </w:lvl>
  </w:abstractNum>
  <w:abstractNum w:abstractNumId="2">
    <w:nsid w:val="194A5C87"/>
    <w:multiLevelType w:val="hybridMultilevel"/>
    <w:tmpl w:val="7B82D0A8"/>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D644C1F"/>
    <w:multiLevelType w:val="hybridMultilevel"/>
    <w:tmpl w:val="40881C16"/>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91952CB"/>
    <w:multiLevelType w:val="singleLevel"/>
    <w:tmpl w:val="0E705FF6"/>
    <w:lvl w:ilvl="0">
      <w:start w:val="1"/>
      <w:numFmt w:val="decimal"/>
      <w:lvlText w:val="(%1)"/>
      <w:lvlJc w:val="left"/>
      <w:pPr>
        <w:tabs>
          <w:tab w:val="num" w:pos="1080"/>
        </w:tabs>
        <w:ind w:left="1080" w:hanging="360"/>
      </w:pPr>
      <w:rPr>
        <w:rFonts w:hint="default"/>
      </w:rPr>
    </w:lvl>
  </w:abstractNum>
  <w:abstractNum w:abstractNumId="5">
    <w:nsid w:val="5AEB33BD"/>
    <w:multiLevelType w:val="singleLevel"/>
    <w:tmpl w:val="0409000F"/>
    <w:lvl w:ilvl="0">
      <w:start w:val="1"/>
      <w:numFmt w:val="decimal"/>
      <w:lvlText w:val="%1."/>
      <w:lvlJc w:val="left"/>
      <w:pPr>
        <w:tabs>
          <w:tab w:val="num" w:pos="360"/>
        </w:tabs>
        <w:ind w:left="360" w:hanging="360"/>
      </w:pPr>
      <w:rPr>
        <w:rFonts w:hint="default"/>
      </w:rPr>
    </w:lvl>
  </w:abstractNum>
  <w:abstractNum w:abstractNumId="6">
    <w:nsid w:val="673C36B7"/>
    <w:multiLevelType w:val="singleLevel"/>
    <w:tmpl w:val="728E3944"/>
    <w:lvl w:ilvl="0">
      <w:start w:val="1"/>
      <w:numFmt w:val="lowerLetter"/>
      <w:lvlText w:val="%1."/>
      <w:lvlJc w:val="left"/>
      <w:pPr>
        <w:tabs>
          <w:tab w:val="num" w:pos="720"/>
        </w:tabs>
        <w:ind w:left="720" w:hanging="360"/>
      </w:pPr>
      <w:rPr>
        <w:rFonts w:hint="default"/>
      </w:rPr>
    </w:lvl>
  </w:abstractNum>
  <w:abstractNum w:abstractNumId="7">
    <w:nsid w:val="6B531FEF"/>
    <w:multiLevelType w:val="singleLevel"/>
    <w:tmpl w:val="BA8E5952"/>
    <w:lvl w:ilvl="0">
      <w:start w:val="1"/>
      <w:numFmt w:val="lowerLetter"/>
      <w:lvlText w:val="%1."/>
      <w:lvlJc w:val="left"/>
      <w:pPr>
        <w:tabs>
          <w:tab w:val="num" w:pos="720"/>
        </w:tabs>
        <w:ind w:left="720" w:hanging="360"/>
      </w:pPr>
      <w:rPr>
        <w:rFonts w:hint="default"/>
      </w:rPr>
    </w:lvl>
  </w:abstractNum>
  <w:num w:numId="1">
    <w:abstractNumId w:val="5"/>
  </w:num>
  <w:num w:numId="2">
    <w:abstractNumId w:val="1"/>
  </w:num>
  <w:num w:numId="3">
    <w:abstractNumId w:val="7"/>
  </w:num>
  <w:num w:numId="4">
    <w:abstractNumId w:val="0"/>
  </w:num>
  <w:num w:numId="5">
    <w:abstractNumId w:val="4"/>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58D"/>
    <w:rsid w:val="00011D32"/>
    <w:rsid w:val="00022117"/>
    <w:rsid w:val="00061417"/>
    <w:rsid w:val="0007038B"/>
    <w:rsid w:val="000730B5"/>
    <w:rsid w:val="000C649F"/>
    <w:rsid w:val="000E37FA"/>
    <w:rsid w:val="001115CC"/>
    <w:rsid w:val="00122A12"/>
    <w:rsid w:val="00135351"/>
    <w:rsid w:val="00186554"/>
    <w:rsid w:val="001D37EC"/>
    <w:rsid w:val="002040A4"/>
    <w:rsid w:val="00214C23"/>
    <w:rsid w:val="002271B2"/>
    <w:rsid w:val="0023728D"/>
    <w:rsid w:val="002373A5"/>
    <w:rsid w:val="00273715"/>
    <w:rsid w:val="00297D9F"/>
    <w:rsid w:val="002A6BBB"/>
    <w:rsid w:val="002A6C62"/>
    <w:rsid w:val="00307690"/>
    <w:rsid w:val="0032152C"/>
    <w:rsid w:val="003879A7"/>
    <w:rsid w:val="0040391E"/>
    <w:rsid w:val="00411DDF"/>
    <w:rsid w:val="004407C5"/>
    <w:rsid w:val="0047038B"/>
    <w:rsid w:val="004708BE"/>
    <w:rsid w:val="004845DD"/>
    <w:rsid w:val="005155EA"/>
    <w:rsid w:val="005A7E41"/>
    <w:rsid w:val="005D40F7"/>
    <w:rsid w:val="005E055D"/>
    <w:rsid w:val="00626C01"/>
    <w:rsid w:val="00640B50"/>
    <w:rsid w:val="00644DB5"/>
    <w:rsid w:val="00646B92"/>
    <w:rsid w:val="00660F03"/>
    <w:rsid w:val="006615E0"/>
    <w:rsid w:val="00670DD4"/>
    <w:rsid w:val="0067458D"/>
    <w:rsid w:val="006A3311"/>
    <w:rsid w:val="006C3C0F"/>
    <w:rsid w:val="006E5093"/>
    <w:rsid w:val="006E641D"/>
    <w:rsid w:val="006E68AC"/>
    <w:rsid w:val="006F6285"/>
    <w:rsid w:val="00727106"/>
    <w:rsid w:val="007437C9"/>
    <w:rsid w:val="00747865"/>
    <w:rsid w:val="00791FB8"/>
    <w:rsid w:val="0086162A"/>
    <w:rsid w:val="0087189C"/>
    <w:rsid w:val="008B73A2"/>
    <w:rsid w:val="009022E1"/>
    <w:rsid w:val="00913B3F"/>
    <w:rsid w:val="00915F06"/>
    <w:rsid w:val="009441A0"/>
    <w:rsid w:val="00A4587C"/>
    <w:rsid w:val="00AA44DA"/>
    <w:rsid w:val="00AF27CB"/>
    <w:rsid w:val="00B3767F"/>
    <w:rsid w:val="00B6097E"/>
    <w:rsid w:val="00B82001"/>
    <w:rsid w:val="00BA1B1B"/>
    <w:rsid w:val="00BA4EF0"/>
    <w:rsid w:val="00BB1CCF"/>
    <w:rsid w:val="00C35388"/>
    <w:rsid w:val="00C607F0"/>
    <w:rsid w:val="00C60892"/>
    <w:rsid w:val="00C65E74"/>
    <w:rsid w:val="00CB364C"/>
    <w:rsid w:val="00CC3614"/>
    <w:rsid w:val="00D3614C"/>
    <w:rsid w:val="00D43214"/>
    <w:rsid w:val="00D85A32"/>
    <w:rsid w:val="00DA4DE9"/>
    <w:rsid w:val="00DA5050"/>
    <w:rsid w:val="00E010C1"/>
    <w:rsid w:val="00E0379A"/>
    <w:rsid w:val="00E13FE7"/>
    <w:rsid w:val="00E30074"/>
    <w:rsid w:val="00E412CF"/>
    <w:rsid w:val="00E5589F"/>
    <w:rsid w:val="00E70FA6"/>
    <w:rsid w:val="00E83E51"/>
    <w:rsid w:val="00EE140F"/>
    <w:rsid w:val="00F066C9"/>
    <w:rsid w:val="00F351AC"/>
    <w:rsid w:val="00F37067"/>
    <w:rsid w:val="00F66EC9"/>
    <w:rsid w:val="00FA04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Street"/>
  <w:smartTagType w:namespaceuri="urn:schemas-microsoft-com:office:smarttags" w:name="address"/>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tabs>
        <w:tab w:val="left" w:pos="360"/>
        <w:tab w:val="left" w:pos="720"/>
        <w:tab w:val="left" w:pos="1080"/>
        <w:tab w:val="left" w:pos="1440"/>
        <w:tab w:val="left" w:pos="1800"/>
        <w:tab w:val="left" w:pos="2250"/>
        <w:tab w:val="left" w:pos="5310"/>
        <w:tab w:val="left" w:pos="5760"/>
        <w:tab w:val="left" w:pos="6300"/>
        <w:tab w:val="left" w:pos="6750"/>
        <w:tab w:val="right" w:pos="9360"/>
      </w:tabs>
      <w:spacing w:line="240" w:lineRule="exact"/>
      <w:jc w:val="center"/>
      <w:outlineLvl w:val="0"/>
    </w:pPr>
    <w:rPr>
      <w:rFonts w:ascii="Times New Roman" w:hAnsi="Times New Roman"/>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
    <w:name w:val="Style"/>
    <w:basedOn w:val="Normal"/>
    <w:pPr>
      <w:widowControl w:val="0"/>
      <w:tabs>
        <w:tab w:val="center" w:pos="4680"/>
      </w:tabs>
      <w:suppressAutoHyphens/>
      <w:jc w:val="both"/>
    </w:pPr>
    <w:rPr>
      <w:rFonts w:ascii="Times New Roman" w:hAnsi="Times New Roman"/>
      <w:snapToGrid w:val="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itle">
    <w:name w:val="Title"/>
    <w:basedOn w:val="Normal"/>
    <w:qFormat/>
    <w:pPr>
      <w:pBdr>
        <w:top w:val="single" w:sz="24" w:space="1" w:color="auto" w:shadow="1"/>
        <w:left w:val="single" w:sz="24" w:space="4" w:color="auto" w:shadow="1"/>
        <w:bottom w:val="single" w:sz="24" w:space="1" w:color="auto" w:shadow="1"/>
        <w:right w:val="single" w:sz="24" w:space="4" w:color="auto" w:shadow="1"/>
      </w:pBdr>
      <w:shd w:val="pct5" w:color="auto" w:fill="auto"/>
      <w:jc w:val="center"/>
    </w:pPr>
    <w:rPr>
      <w:rFonts w:ascii="Garamond" w:hAnsi="Garamond"/>
      <w:b/>
      <w:i/>
      <w:smallCaps/>
      <w:sz w:val="72"/>
    </w:rPr>
  </w:style>
  <w:style w:type="character" w:styleId="PageNumber">
    <w:name w:val="page number"/>
    <w:basedOn w:val="DefaultParagraphFont"/>
  </w:style>
  <w:style w:type="paragraph" w:styleId="BodyTextIndent">
    <w:name w:val="Body Text Indent"/>
    <w:basedOn w:val="Normal"/>
    <w:pPr>
      <w:tabs>
        <w:tab w:val="left" w:pos="360"/>
        <w:tab w:val="left" w:pos="810"/>
        <w:tab w:val="left" w:pos="2610"/>
        <w:tab w:val="left" w:pos="3060"/>
        <w:tab w:val="left" w:pos="4320"/>
        <w:tab w:val="center" w:pos="6570"/>
        <w:tab w:val="left" w:pos="8190"/>
        <w:tab w:val="right" w:pos="8640"/>
      </w:tabs>
      <w:spacing w:after="120" w:line="240" w:lineRule="exact"/>
      <w:ind w:left="810" w:hanging="810"/>
      <w:jc w:val="both"/>
    </w:pPr>
    <w:rPr>
      <w:rFonts w:ascii="Times New Roman" w:hAnsi="Times New Roman"/>
    </w:r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tabs>
        <w:tab w:val="left" w:pos="360"/>
        <w:tab w:val="left" w:pos="72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spacing w:line="240" w:lineRule="exact"/>
      <w:ind w:left="360" w:hanging="360"/>
      <w:jc w:val="both"/>
    </w:pPr>
    <w:rPr>
      <w:rFonts w:ascii="Times New Roman" w:hAnsi="Times New Roman"/>
    </w:rPr>
  </w:style>
  <w:style w:type="paragraph" w:styleId="BodyText">
    <w:name w:val="Body Text"/>
    <w:basedOn w:val="Normal"/>
    <w:pPr>
      <w:tabs>
        <w:tab w:val="left" w:pos="3060"/>
        <w:tab w:val="left" w:pos="4680"/>
        <w:tab w:val="left" w:pos="5400"/>
        <w:tab w:val="left" w:pos="8640"/>
        <w:tab w:val="right" w:pos="9360"/>
      </w:tabs>
      <w:spacing w:line="240" w:lineRule="exact"/>
      <w:jc w:val="center"/>
      <w:outlineLvl w:val="0"/>
    </w:pPr>
    <w:rPr>
      <w:rFonts w:ascii="Times New Roman" w:hAnsi="Times New Roman"/>
    </w:rPr>
  </w:style>
  <w:style w:type="paragraph" w:styleId="BodyTextIndent3">
    <w:name w:val="Body Text Indent 3"/>
    <w:basedOn w:val="Normal"/>
    <w:pPr>
      <w:tabs>
        <w:tab w:val="left" w:pos="360"/>
        <w:tab w:val="left" w:pos="720"/>
        <w:tab w:val="left" w:pos="1170"/>
        <w:tab w:val="left" w:pos="1440"/>
        <w:tab w:val="left" w:pos="2610"/>
        <w:tab w:val="left" w:pos="2970"/>
        <w:tab w:val="left" w:pos="3150"/>
        <w:tab w:val="left" w:pos="4410"/>
        <w:tab w:val="left" w:pos="4680"/>
        <w:tab w:val="left" w:pos="5760"/>
        <w:tab w:val="left" w:pos="6120"/>
        <w:tab w:val="left" w:pos="7560"/>
        <w:tab w:val="left" w:pos="7920"/>
        <w:tab w:val="right" w:pos="9360"/>
      </w:tabs>
      <w:spacing w:line="240" w:lineRule="exact"/>
      <w:ind w:left="720"/>
      <w:jc w:val="both"/>
    </w:pPr>
    <w:rPr>
      <w:rFonts w:ascii="Times New Roman" w:hAnsi="Times New Roman"/>
    </w:rPr>
  </w:style>
  <w:style w:type="paragraph" w:styleId="BodyText2">
    <w:name w:val="Body Text 2"/>
    <w:basedOn w:val="Normal"/>
    <w:pPr>
      <w:tabs>
        <w:tab w:val="left" w:pos="0"/>
        <w:tab w:val="left" w:pos="360"/>
        <w:tab w:val="left" w:pos="1890"/>
        <w:tab w:val="left" w:pos="3330"/>
        <w:tab w:val="left" w:pos="4320"/>
        <w:tab w:val="left" w:pos="5040"/>
        <w:tab w:val="left" w:pos="5400"/>
        <w:tab w:val="left" w:pos="8190"/>
        <w:tab w:val="right" w:pos="8640"/>
        <w:tab w:val="right" w:pos="9360"/>
      </w:tabs>
      <w:spacing w:line="240" w:lineRule="exact"/>
      <w:jc w:val="both"/>
    </w:pPr>
    <w:rPr>
      <w:rFonts w:ascii="Times New Roman" w:hAnsi="Times New Roman"/>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CommentSubject">
    <w:name w:val="annotation subject"/>
    <w:basedOn w:val="CommentText"/>
    <w:next w:val="CommentText"/>
    <w:semiHidden/>
    <w:rsid w:val="002271B2"/>
    <w:rPr>
      <w:b/>
      <w:bCs/>
    </w:rPr>
  </w:style>
  <w:style w:type="paragraph" w:styleId="BalloonText">
    <w:name w:val="Balloon Text"/>
    <w:basedOn w:val="Normal"/>
    <w:semiHidden/>
    <w:rsid w:val="002271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rPr>
  </w:style>
  <w:style w:type="paragraph" w:styleId="Heading1">
    <w:name w:val="heading 1"/>
    <w:basedOn w:val="Normal"/>
    <w:next w:val="Normal"/>
    <w:qFormat/>
    <w:pPr>
      <w:keepNext/>
      <w:tabs>
        <w:tab w:val="left" w:pos="360"/>
        <w:tab w:val="left" w:pos="720"/>
        <w:tab w:val="left" w:pos="1080"/>
        <w:tab w:val="left" w:pos="1440"/>
        <w:tab w:val="left" w:pos="1800"/>
        <w:tab w:val="left" w:pos="2250"/>
        <w:tab w:val="left" w:pos="5310"/>
        <w:tab w:val="left" w:pos="5760"/>
        <w:tab w:val="left" w:pos="6300"/>
        <w:tab w:val="left" w:pos="6750"/>
        <w:tab w:val="right" w:pos="9360"/>
      </w:tabs>
      <w:spacing w:line="240" w:lineRule="exact"/>
      <w:jc w:val="center"/>
      <w:outlineLvl w:val="0"/>
    </w:pPr>
    <w:rPr>
      <w:rFonts w:ascii="Times New Roman" w:hAnsi="Times New Roman"/>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tyle">
    <w:name w:val="Style"/>
    <w:basedOn w:val="Normal"/>
    <w:pPr>
      <w:widowControl w:val="0"/>
      <w:tabs>
        <w:tab w:val="center" w:pos="4680"/>
      </w:tabs>
      <w:suppressAutoHyphens/>
      <w:jc w:val="both"/>
    </w:pPr>
    <w:rPr>
      <w:rFonts w:ascii="Times New Roman" w:hAnsi="Times New Roman"/>
      <w:snapToGrid w:val="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CommentReference">
    <w:name w:val="annotation reference"/>
    <w:semiHidden/>
    <w:rPr>
      <w:sz w:val="16"/>
    </w:rPr>
  </w:style>
  <w:style w:type="paragraph" w:styleId="CommentText">
    <w:name w:val="annotation text"/>
    <w:basedOn w:val="Normal"/>
    <w:semiHidden/>
    <w:rPr>
      <w:sz w:val="20"/>
    </w:rPr>
  </w:style>
  <w:style w:type="paragraph" w:styleId="Title">
    <w:name w:val="Title"/>
    <w:basedOn w:val="Normal"/>
    <w:qFormat/>
    <w:pPr>
      <w:pBdr>
        <w:top w:val="single" w:sz="24" w:space="1" w:color="auto" w:shadow="1"/>
        <w:left w:val="single" w:sz="24" w:space="4" w:color="auto" w:shadow="1"/>
        <w:bottom w:val="single" w:sz="24" w:space="1" w:color="auto" w:shadow="1"/>
        <w:right w:val="single" w:sz="24" w:space="4" w:color="auto" w:shadow="1"/>
      </w:pBdr>
      <w:shd w:val="pct5" w:color="auto" w:fill="auto"/>
      <w:jc w:val="center"/>
    </w:pPr>
    <w:rPr>
      <w:rFonts w:ascii="Garamond" w:hAnsi="Garamond"/>
      <w:b/>
      <w:i/>
      <w:smallCaps/>
      <w:sz w:val="72"/>
    </w:rPr>
  </w:style>
  <w:style w:type="character" w:styleId="PageNumber">
    <w:name w:val="page number"/>
    <w:basedOn w:val="DefaultParagraphFont"/>
  </w:style>
  <w:style w:type="paragraph" w:styleId="BodyTextIndent">
    <w:name w:val="Body Text Indent"/>
    <w:basedOn w:val="Normal"/>
    <w:pPr>
      <w:tabs>
        <w:tab w:val="left" w:pos="360"/>
        <w:tab w:val="left" w:pos="810"/>
        <w:tab w:val="left" w:pos="2610"/>
        <w:tab w:val="left" w:pos="3060"/>
        <w:tab w:val="left" w:pos="4320"/>
        <w:tab w:val="center" w:pos="6570"/>
        <w:tab w:val="left" w:pos="8190"/>
        <w:tab w:val="right" w:pos="8640"/>
      </w:tabs>
      <w:spacing w:after="120" w:line="240" w:lineRule="exact"/>
      <w:ind w:left="810" w:hanging="810"/>
      <w:jc w:val="both"/>
    </w:pPr>
    <w:rPr>
      <w:rFonts w:ascii="Times New Roman" w:hAnsi="Times New Roman"/>
    </w:rPr>
  </w:style>
  <w:style w:type="paragraph" w:styleId="DocumentMap">
    <w:name w:val="Document Map"/>
    <w:basedOn w:val="Normal"/>
    <w:semiHidden/>
    <w:pPr>
      <w:shd w:val="clear" w:color="auto" w:fill="000080"/>
    </w:pPr>
    <w:rPr>
      <w:rFonts w:ascii="Tahoma" w:hAnsi="Tahoma"/>
    </w:rPr>
  </w:style>
  <w:style w:type="paragraph" w:styleId="BodyTextIndent2">
    <w:name w:val="Body Text Indent 2"/>
    <w:basedOn w:val="Normal"/>
    <w:pPr>
      <w:tabs>
        <w:tab w:val="left" w:pos="360"/>
        <w:tab w:val="left" w:pos="720"/>
        <w:tab w:val="left" w:pos="1080"/>
        <w:tab w:val="left" w:pos="1260"/>
        <w:tab w:val="left" w:pos="1710"/>
        <w:tab w:val="left" w:pos="2970"/>
        <w:tab w:val="left" w:pos="3420"/>
        <w:tab w:val="left" w:pos="4140"/>
        <w:tab w:val="left" w:pos="4590"/>
        <w:tab w:val="left" w:pos="5580"/>
        <w:tab w:val="left" w:pos="6120"/>
        <w:tab w:val="left" w:pos="6840"/>
        <w:tab w:val="left" w:pos="7650"/>
        <w:tab w:val="left" w:pos="8280"/>
        <w:tab w:val="left" w:pos="8460"/>
        <w:tab w:val="right" w:pos="9360"/>
      </w:tabs>
      <w:spacing w:line="240" w:lineRule="exact"/>
      <w:ind w:left="360" w:hanging="360"/>
      <w:jc w:val="both"/>
    </w:pPr>
    <w:rPr>
      <w:rFonts w:ascii="Times New Roman" w:hAnsi="Times New Roman"/>
    </w:rPr>
  </w:style>
  <w:style w:type="paragraph" w:styleId="BodyText">
    <w:name w:val="Body Text"/>
    <w:basedOn w:val="Normal"/>
    <w:pPr>
      <w:tabs>
        <w:tab w:val="left" w:pos="3060"/>
        <w:tab w:val="left" w:pos="4680"/>
        <w:tab w:val="left" w:pos="5400"/>
        <w:tab w:val="left" w:pos="8640"/>
        <w:tab w:val="right" w:pos="9360"/>
      </w:tabs>
      <w:spacing w:line="240" w:lineRule="exact"/>
      <w:jc w:val="center"/>
      <w:outlineLvl w:val="0"/>
    </w:pPr>
    <w:rPr>
      <w:rFonts w:ascii="Times New Roman" w:hAnsi="Times New Roman"/>
    </w:rPr>
  </w:style>
  <w:style w:type="paragraph" w:styleId="BodyTextIndent3">
    <w:name w:val="Body Text Indent 3"/>
    <w:basedOn w:val="Normal"/>
    <w:pPr>
      <w:tabs>
        <w:tab w:val="left" w:pos="360"/>
        <w:tab w:val="left" w:pos="720"/>
        <w:tab w:val="left" w:pos="1170"/>
        <w:tab w:val="left" w:pos="1440"/>
        <w:tab w:val="left" w:pos="2610"/>
        <w:tab w:val="left" w:pos="2970"/>
        <w:tab w:val="left" w:pos="3150"/>
        <w:tab w:val="left" w:pos="4410"/>
        <w:tab w:val="left" w:pos="4680"/>
        <w:tab w:val="left" w:pos="5760"/>
        <w:tab w:val="left" w:pos="6120"/>
        <w:tab w:val="left" w:pos="7560"/>
        <w:tab w:val="left" w:pos="7920"/>
        <w:tab w:val="right" w:pos="9360"/>
      </w:tabs>
      <w:spacing w:line="240" w:lineRule="exact"/>
      <w:ind w:left="720"/>
      <w:jc w:val="both"/>
    </w:pPr>
    <w:rPr>
      <w:rFonts w:ascii="Times New Roman" w:hAnsi="Times New Roman"/>
    </w:rPr>
  </w:style>
  <w:style w:type="paragraph" w:styleId="BodyText2">
    <w:name w:val="Body Text 2"/>
    <w:basedOn w:val="Normal"/>
    <w:pPr>
      <w:tabs>
        <w:tab w:val="left" w:pos="0"/>
        <w:tab w:val="left" w:pos="360"/>
        <w:tab w:val="left" w:pos="1890"/>
        <w:tab w:val="left" w:pos="3330"/>
        <w:tab w:val="left" w:pos="4320"/>
        <w:tab w:val="left" w:pos="5040"/>
        <w:tab w:val="left" w:pos="5400"/>
        <w:tab w:val="left" w:pos="8190"/>
        <w:tab w:val="right" w:pos="8640"/>
        <w:tab w:val="right" w:pos="9360"/>
      </w:tabs>
      <w:spacing w:line="240" w:lineRule="exact"/>
      <w:jc w:val="both"/>
    </w:pPr>
    <w:rPr>
      <w:rFonts w:ascii="Times New Roman" w:hAnsi="Times New Roman"/>
      <w:b/>
    </w:rPr>
  </w:style>
  <w:style w:type="paragraph" w:styleId="FootnoteText">
    <w:name w:val="footnote text"/>
    <w:basedOn w:val="Normal"/>
    <w:semiHidden/>
    <w:rPr>
      <w:sz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CommentSubject">
    <w:name w:val="annotation subject"/>
    <w:basedOn w:val="CommentText"/>
    <w:next w:val="CommentText"/>
    <w:semiHidden/>
    <w:rsid w:val="002271B2"/>
    <w:rPr>
      <w:b/>
      <w:bCs/>
    </w:rPr>
  </w:style>
  <w:style w:type="paragraph" w:styleId="BalloonText">
    <w:name w:val="Balloon Text"/>
    <w:basedOn w:val="Normal"/>
    <w:semiHidden/>
    <w:rsid w:val="002271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880</Words>
  <Characters>5019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IN THE DISTRICT/SUPERIOR COURT FOR THE STATE OF ALASKA</vt:lpstr>
    </vt:vector>
  </TitlesOfParts>
  <Company>Alaska Court System</Company>
  <LinksUpToDate>false</LinksUpToDate>
  <CharactersWithSpaces>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CIV-752 Petition for Stalking or SA Protective Order</dc:title>
  <dc:creator>The Alask Court System</dc:creator>
  <cp:lastModifiedBy>Melissa</cp:lastModifiedBy>
  <cp:revision>5</cp:revision>
  <cp:lastPrinted>2019-08-22T15:24:00Z</cp:lastPrinted>
  <dcterms:created xsi:type="dcterms:W3CDTF">2019-08-22T15:22:00Z</dcterms:created>
  <dcterms:modified xsi:type="dcterms:W3CDTF">2019-08-22T15:36:00Z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-895613679</vt:i4>
  </property>
  <property fmtid="{D5CDD505-2E9C-101B-9397-08002B2CF9AE}" pid="3" name="_EmailSubject">
    <vt:lpwstr>Stalking/Sex Assault Protective Orders</vt:lpwstr>
  </property>
  <property fmtid="{D5CDD505-2E9C-101B-9397-08002B2CF9AE}" pid="4" name="_AuthorEmail">
    <vt:lpwstr>sdipietro@courts.state.ak.us</vt:lpwstr>
  </property>
  <property fmtid="{D5CDD505-2E9C-101B-9397-08002B2CF9AE}" pid="5" name="_AuthorEmailDisplayName">
    <vt:lpwstr>Susanne DiPietro</vt:lpwstr>
  </property>
  <property fmtid="{D5CDD505-2E9C-101B-9397-08002B2CF9AE}" pid="6" name="_PreviousAdHocReviewCycleID">
    <vt:i4>-414810438</vt:i4>
  </property>
  <property fmtid="{D5CDD505-2E9C-101B-9397-08002B2CF9AE}" pid="7" name="_ReviewingToolsShownOnce">
    <vt:lpwstr/>
  </property>
</Properties>
</file>